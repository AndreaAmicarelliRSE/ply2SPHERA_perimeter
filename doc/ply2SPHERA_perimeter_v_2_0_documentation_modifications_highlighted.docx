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BAB" w:rsidRPr="009F3C6C" w:rsidRDefault="00C22ADA" w:rsidP="00B06BAB">
      <w:pPr>
        <w:spacing w:after="0" w:line="240" w:lineRule="auto"/>
        <w:jc w:val="center"/>
        <w:rPr>
          <w:rFonts w:ascii="Times New Roman" w:hAnsi="Times New Roman"/>
          <w:b/>
          <w:sz w:val="28"/>
          <w:szCs w:val="28"/>
        </w:rPr>
      </w:pPr>
      <w:bookmarkStart w:id="0" w:name="_GoBack"/>
      <w:bookmarkEnd w:id="0"/>
      <w:r w:rsidRPr="009F3C6C">
        <w:rPr>
          <w:rFonts w:ascii="Times New Roman" w:hAnsi="Times New Roman"/>
          <w:b/>
          <w:sz w:val="28"/>
          <w:szCs w:val="28"/>
        </w:rPr>
        <w:t>“</w:t>
      </w:r>
      <w:r w:rsidR="002F79E5" w:rsidRPr="002F79E5">
        <w:rPr>
          <w:rFonts w:ascii="Times New Roman" w:hAnsi="Times New Roman"/>
          <w:b/>
          <w:sz w:val="28"/>
          <w:szCs w:val="28"/>
        </w:rPr>
        <w:t>ply2SPHERA_perimeter</w:t>
      </w:r>
      <w:r w:rsidR="002F79E5">
        <w:rPr>
          <w:rFonts w:ascii="Times New Roman" w:hAnsi="Times New Roman"/>
          <w:b/>
          <w:sz w:val="28"/>
          <w:szCs w:val="28"/>
        </w:rPr>
        <w:t xml:space="preserve"> </w:t>
      </w:r>
      <w:r w:rsidR="00644B36" w:rsidRPr="009F3C6C">
        <w:rPr>
          <w:rFonts w:ascii="Times New Roman" w:hAnsi="Times New Roman"/>
          <w:b/>
          <w:sz w:val="28"/>
          <w:szCs w:val="28"/>
        </w:rPr>
        <w:t>v.</w:t>
      </w:r>
      <w:ins w:id="1" w:author="RSE SpA" w:date="2018-08-07T16:13:00Z">
        <w:r w:rsidR="004A2522">
          <w:rPr>
            <w:rFonts w:ascii="Times New Roman" w:hAnsi="Times New Roman"/>
            <w:b/>
            <w:sz w:val="28"/>
            <w:szCs w:val="28"/>
          </w:rPr>
          <w:t>2</w:t>
        </w:r>
      </w:ins>
      <w:del w:id="2" w:author="RSE SpA" w:date="2018-08-07T16:13:00Z">
        <w:r w:rsidRPr="009F3C6C" w:rsidDel="004A2522">
          <w:rPr>
            <w:rFonts w:ascii="Times New Roman" w:hAnsi="Times New Roman"/>
            <w:b/>
            <w:sz w:val="28"/>
            <w:szCs w:val="28"/>
          </w:rPr>
          <w:delText>1</w:delText>
        </w:r>
      </w:del>
      <w:r w:rsidR="00644B36" w:rsidRPr="009F3C6C">
        <w:rPr>
          <w:rFonts w:ascii="Times New Roman" w:hAnsi="Times New Roman"/>
          <w:b/>
          <w:sz w:val="28"/>
          <w:szCs w:val="28"/>
        </w:rPr>
        <w:t>.0</w:t>
      </w:r>
      <w:r w:rsidR="00A961C3" w:rsidRPr="009F3C6C">
        <w:rPr>
          <w:rFonts w:ascii="Times New Roman" w:hAnsi="Times New Roman"/>
          <w:b/>
          <w:sz w:val="28"/>
          <w:szCs w:val="28"/>
        </w:rPr>
        <w:t>”:</w:t>
      </w:r>
      <w:r w:rsidR="00644B36" w:rsidRPr="009F3C6C">
        <w:rPr>
          <w:rFonts w:ascii="Times New Roman" w:hAnsi="Times New Roman"/>
          <w:b/>
          <w:sz w:val="28"/>
          <w:szCs w:val="28"/>
        </w:rPr>
        <w:t xml:space="preserve"> documentation</w:t>
      </w:r>
      <w:r w:rsidR="00A961C3" w:rsidRPr="009F3C6C">
        <w:rPr>
          <w:rFonts w:ascii="Times New Roman" w:hAnsi="Times New Roman"/>
          <w:b/>
          <w:sz w:val="28"/>
          <w:szCs w:val="28"/>
        </w:rPr>
        <w:t xml:space="preserve"> file</w:t>
      </w:r>
    </w:p>
    <w:p w:rsidR="00B06BAB" w:rsidRDefault="00B06BAB" w:rsidP="002360EC">
      <w:pPr>
        <w:spacing w:after="0" w:line="240" w:lineRule="auto"/>
        <w:jc w:val="center"/>
        <w:rPr>
          <w:rFonts w:ascii="Times New Roman" w:hAnsi="Times New Roman"/>
          <w:b/>
          <w:sz w:val="20"/>
          <w:szCs w:val="20"/>
        </w:rPr>
      </w:pPr>
    </w:p>
    <w:p w:rsidR="00275222" w:rsidRPr="00B870C5"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3" w:name="_Toc445366411"/>
      <w:r w:rsidRPr="00B870C5">
        <w:rPr>
          <w:rFonts w:ascii="Times New Roman" w:hAnsi="Times New Roman"/>
          <w:bCs w:val="0"/>
          <w:i w:val="0"/>
          <w:iCs w:val="0"/>
          <w:sz w:val="24"/>
          <w:szCs w:val="24"/>
        </w:rPr>
        <w:t xml:space="preserve">Warranties and </w:t>
      </w:r>
      <w:proofErr w:type="spellStart"/>
      <w:r w:rsidRPr="00B870C5">
        <w:rPr>
          <w:rFonts w:ascii="Times New Roman" w:hAnsi="Times New Roman"/>
          <w:bCs w:val="0"/>
          <w:i w:val="0"/>
          <w:iCs w:val="0"/>
          <w:sz w:val="24"/>
          <w:szCs w:val="24"/>
        </w:rPr>
        <w:t>responsabilities</w:t>
      </w:r>
      <w:bookmarkEnd w:id="3"/>
      <w:proofErr w:type="spellEnd"/>
    </w:p>
    <w:p w:rsidR="00275222" w:rsidRDefault="00C22ADA" w:rsidP="00275222">
      <w:pPr>
        <w:pStyle w:val="Corpotesto"/>
        <w:spacing w:after="0" w:line="240" w:lineRule="auto"/>
        <w:ind w:firstLine="0"/>
      </w:pPr>
      <w:r>
        <w:t>“</w:t>
      </w:r>
      <w:r w:rsidR="002F79E5" w:rsidRPr="002F79E5">
        <w:t>ply2SPHERA_perimeter</w:t>
      </w:r>
      <w:r w:rsidR="002F79E5">
        <w:t xml:space="preserve"> </w:t>
      </w:r>
      <w:r w:rsidR="00275222">
        <w:t>v.</w:t>
      </w:r>
      <w:ins w:id="4" w:author="RSE SpA" w:date="2018-08-07T16:13:00Z">
        <w:r w:rsidR="004A2522">
          <w:t>2</w:t>
        </w:r>
      </w:ins>
      <w:del w:id="5" w:author="RSE SpA" w:date="2018-08-07T16:13:00Z">
        <w:r w:rsidDel="004A2522">
          <w:delText>1</w:delText>
        </w:r>
      </w:del>
      <w:r w:rsidR="00275222">
        <w:t>.0</w:t>
      </w:r>
      <w:r w:rsidR="00CC24B6">
        <w:t>”</w:t>
      </w:r>
      <w:r w:rsidR="00275222">
        <w:t xml:space="preserve"> </w:t>
      </w:r>
      <w:r w:rsidR="00CC24B6">
        <w:t xml:space="preserve">(RSE </w:t>
      </w:r>
      <w:proofErr w:type="spellStart"/>
      <w:r w:rsidR="00CC24B6">
        <w:t>SpA</w:t>
      </w:r>
      <w:proofErr w:type="spellEnd"/>
      <w:r w:rsidR="00CC24B6">
        <w:t xml:space="preserve">) </w:t>
      </w:r>
      <w:r w:rsidR="00275222">
        <w:t xml:space="preserve">is </w:t>
      </w:r>
      <w:r w:rsidR="00CC24B6">
        <w:t xml:space="preserve">a minor tool, which is </w:t>
      </w:r>
      <w:r w:rsidR="00275222">
        <w:t xml:space="preserve">released “as is” with no warranty. NEITHER RSE SPA, NOR ANY OF ITS REPRESENTATIVES (OR ANY AUTHOR) MAKE ANY WARRANTY, EXPRESS OR IMPLIED, OR ASSUMES ANY LEGAL LIABILITY OR RESPONSIBILITY FOR THE ACCURACY, COMPLETENESS, EFFECTIVENESS, INTEGRITY, AVAILABILITY, OR USEFULNESS OF THE SOFTWARE, ANY INFORMATION PERTAINING TO THE SOFTWARE, OR REPRESENTS THAT ITS USE WOULD NOT INFRINGE PRIVATELY OWNED RIGHTS. No support service (for the </w:t>
      </w:r>
      <w:r w:rsidR="00CC24B6">
        <w:t xml:space="preserve">software </w:t>
      </w:r>
      <w:r w:rsidR="00275222">
        <w:t>installation, use, …) is implied by or included in the software license. ”</w:t>
      </w:r>
    </w:p>
    <w:p w:rsidR="00275222" w:rsidRDefault="00275222" w:rsidP="00B06BAB">
      <w:pPr>
        <w:spacing w:after="0" w:line="240" w:lineRule="auto"/>
        <w:rPr>
          <w:rFonts w:ascii="Times New Roman" w:hAnsi="Times New Roman"/>
          <w:sz w:val="20"/>
          <w:szCs w:val="20"/>
        </w:rPr>
      </w:pPr>
    </w:p>
    <w:p w:rsidR="00275222" w:rsidRPr="001E6489"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6" w:name="_Toc445366412"/>
      <w:r>
        <w:rPr>
          <w:rFonts w:ascii="Times New Roman" w:hAnsi="Times New Roman"/>
          <w:bCs w:val="0"/>
          <w:i w:val="0"/>
          <w:iCs w:val="0"/>
          <w:sz w:val="24"/>
          <w:szCs w:val="24"/>
        </w:rPr>
        <w:t xml:space="preserve">Citation of </w:t>
      </w:r>
      <w:r w:rsidR="00C22ADA">
        <w:rPr>
          <w:rFonts w:ascii="Times New Roman" w:hAnsi="Times New Roman"/>
          <w:bCs w:val="0"/>
          <w:i w:val="0"/>
          <w:iCs w:val="0"/>
          <w:sz w:val="24"/>
          <w:szCs w:val="24"/>
        </w:rPr>
        <w:t>“</w:t>
      </w:r>
      <w:r w:rsidR="002F79E5" w:rsidRPr="002F79E5">
        <w:rPr>
          <w:rFonts w:ascii="Times New Roman" w:hAnsi="Times New Roman"/>
          <w:bCs w:val="0"/>
          <w:i w:val="0"/>
          <w:iCs w:val="0"/>
          <w:sz w:val="24"/>
          <w:szCs w:val="24"/>
        </w:rPr>
        <w:t>ply2SPHERA_perimeter v.</w:t>
      </w:r>
      <w:ins w:id="7" w:author="RSE SpA" w:date="2018-08-07T16:13:00Z">
        <w:r w:rsidR="004A2522">
          <w:rPr>
            <w:rFonts w:ascii="Times New Roman" w:hAnsi="Times New Roman"/>
            <w:bCs w:val="0"/>
            <w:i w:val="0"/>
            <w:iCs w:val="0"/>
            <w:sz w:val="24"/>
            <w:szCs w:val="24"/>
          </w:rPr>
          <w:t>2</w:t>
        </w:r>
      </w:ins>
      <w:del w:id="8" w:author="RSE SpA" w:date="2018-08-07T16:13:00Z">
        <w:r w:rsidR="002F79E5" w:rsidRPr="002F79E5" w:rsidDel="004A2522">
          <w:rPr>
            <w:rFonts w:ascii="Times New Roman" w:hAnsi="Times New Roman"/>
            <w:bCs w:val="0"/>
            <w:i w:val="0"/>
            <w:iCs w:val="0"/>
            <w:sz w:val="24"/>
            <w:szCs w:val="24"/>
          </w:rPr>
          <w:delText>1</w:delText>
        </w:r>
      </w:del>
      <w:r w:rsidR="002F79E5" w:rsidRPr="002F79E5">
        <w:rPr>
          <w:rFonts w:ascii="Times New Roman" w:hAnsi="Times New Roman"/>
          <w:bCs w:val="0"/>
          <w:i w:val="0"/>
          <w:iCs w:val="0"/>
          <w:sz w:val="24"/>
          <w:szCs w:val="24"/>
        </w:rPr>
        <w:t>.0</w:t>
      </w:r>
      <w:r w:rsidR="00C22ADA">
        <w:rPr>
          <w:rFonts w:ascii="Times New Roman" w:hAnsi="Times New Roman"/>
          <w:bCs w:val="0"/>
          <w:i w:val="0"/>
          <w:iCs w:val="0"/>
          <w:sz w:val="24"/>
          <w:szCs w:val="24"/>
        </w:rPr>
        <w:t>”</w:t>
      </w:r>
      <w:bookmarkEnd w:id="6"/>
    </w:p>
    <w:p w:rsidR="00A85752" w:rsidRDefault="00A85752" w:rsidP="00275222">
      <w:pPr>
        <w:spacing w:after="0" w:line="240" w:lineRule="auto"/>
        <w:jc w:val="both"/>
        <w:rPr>
          <w:rFonts w:ascii="Times New Roman" w:hAnsi="Times New Roman"/>
          <w:sz w:val="20"/>
          <w:szCs w:val="20"/>
        </w:rPr>
      </w:pPr>
      <w:r>
        <w:rPr>
          <w:rFonts w:ascii="Times New Roman" w:hAnsi="Times New Roman"/>
          <w:sz w:val="20"/>
          <w:szCs w:val="20"/>
        </w:rPr>
        <w:t>All the published and unpublished items</w:t>
      </w:r>
      <w:r w:rsidR="009D6E4F">
        <w:rPr>
          <w:rFonts w:ascii="Times New Roman" w:hAnsi="Times New Roman"/>
          <w:sz w:val="20"/>
          <w:szCs w:val="20"/>
        </w:rPr>
        <w:t>/</w:t>
      </w:r>
      <w:r>
        <w:rPr>
          <w:rFonts w:ascii="Times New Roman" w:hAnsi="Times New Roman"/>
          <w:sz w:val="20"/>
          <w:szCs w:val="20"/>
        </w:rPr>
        <w:t>products</w:t>
      </w:r>
      <w:r w:rsidR="009D6E4F">
        <w:rPr>
          <w:rFonts w:ascii="Times New Roman" w:hAnsi="Times New Roman"/>
          <w:sz w:val="20"/>
          <w:szCs w:val="20"/>
        </w:rPr>
        <w:t>/documents</w:t>
      </w:r>
      <w:r>
        <w:rPr>
          <w:rFonts w:ascii="Times New Roman" w:hAnsi="Times New Roman"/>
          <w:sz w:val="20"/>
          <w:szCs w:val="20"/>
        </w:rPr>
        <w:t xml:space="preserve"> of every kind</w:t>
      </w:r>
      <w:r w:rsidR="00CC24B6">
        <w:rPr>
          <w:rFonts w:ascii="Times New Roman" w:hAnsi="Times New Roman"/>
          <w:sz w:val="20"/>
          <w:szCs w:val="20"/>
        </w:rPr>
        <w:t>,</w:t>
      </w:r>
      <w:r>
        <w:rPr>
          <w:rFonts w:ascii="Times New Roman" w:hAnsi="Times New Roman"/>
          <w:sz w:val="20"/>
          <w:szCs w:val="20"/>
        </w:rPr>
        <w:t xml:space="preserve"> </w:t>
      </w:r>
      <w:r w:rsidR="00A961C3">
        <w:rPr>
          <w:rFonts w:ascii="Times New Roman" w:hAnsi="Times New Roman"/>
          <w:sz w:val="20"/>
          <w:szCs w:val="20"/>
        </w:rPr>
        <w:t xml:space="preserve">someway </w:t>
      </w:r>
      <w:r w:rsidR="00275222" w:rsidRPr="009F62DF">
        <w:rPr>
          <w:rFonts w:ascii="Times New Roman" w:hAnsi="Times New Roman"/>
          <w:sz w:val="20"/>
          <w:szCs w:val="20"/>
        </w:rPr>
        <w:t xml:space="preserve">related to </w:t>
      </w:r>
      <w:r w:rsidR="00C22ADA" w:rsidRPr="009F62DF">
        <w:rPr>
          <w:rFonts w:ascii="Times New Roman" w:hAnsi="Times New Roman"/>
          <w:sz w:val="20"/>
          <w:szCs w:val="20"/>
        </w:rPr>
        <w:t>“</w:t>
      </w:r>
      <w:r w:rsidR="002F79E5" w:rsidRPr="002F79E5">
        <w:rPr>
          <w:rFonts w:ascii="Times New Roman" w:hAnsi="Times New Roman"/>
          <w:sz w:val="20"/>
          <w:szCs w:val="20"/>
        </w:rPr>
        <w:t>ply2SPHERA_perimeter v.</w:t>
      </w:r>
      <w:ins w:id="9" w:author="RSE SpA" w:date="2018-08-07T16:13:00Z">
        <w:r w:rsidR="004A2522">
          <w:rPr>
            <w:rFonts w:ascii="Times New Roman" w:hAnsi="Times New Roman"/>
            <w:sz w:val="20"/>
            <w:szCs w:val="20"/>
          </w:rPr>
          <w:t>2</w:t>
        </w:r>
      </w:ins>
      <w:del w:id="10" w:author="RSE SpA" w:date="2018-08-07T16:13:00Z">
        <w:r w:rsidR="002F79E5" w:rsidRPr="002F79E5" w:rsidDel="004A2522">
          <w:rPr>
            <w:rFonts w:ascii="Times New Roman" w:hAnsi="Times New Roman"/>
            <w:sz w:val="20"/>
            <w:szCs w:val="20"/>
          </w:rPr>
          <w:delText>1</w:delText>
        </w:r>
      </w:del>
      <w:r w:rsidR="002F79E5" w:rsidRPr="002F79E5">
        <w:rPr>
          <w:rFonts w:ascii="Times New Roman" w:hAnsi="Times New Roman"/>
          <w:sz w:val="20"/>
          <w:szCs w:val="20"/>
        </w:rPr>
        <w:t>.0</w:t>
      </w:r>
      <w:r w:rsidR="00C22ADA" w:rsidRPr="009F62DF">
        <w:rPr>
          <w:rFonts w:ascii="Times New Roman" w:hAnsi="Times New Roman"/>
          <w:sz w:val="20"/>
          <w:szCs w:val="20"/>
        </w:rPr>
        <w:t>”</w:t>
      </w:r>
      <w:r w:rsidR="00CC24B6" w:rsidRPr="009F62DF">
        <w:rPr>
          <w:rFonts w:ascii="Times New Roman" w:hAnsi="Times New Roman"/>
          <w:sz w:val="20"/>
          <w:szCs w:val="20"/>
        </w:rPr>
        <w:t>,</w:t>
      </w:r>
      <w:r w:rsidR="009D6E4F" w:rsidRPr="002F79E5">
        <w:rPr>
          <w:rFonts w:ascii="Times New Roman" w:hAnsi="Times New Roman"/>
          <w:sz w:val="20"/>
          <w:szCs w:val="20"/>
        </w:rPr>
        <w:t xml:space="preserve"> </w:t>
      </w:r>
      <w:r w:rsidRPr="002F79E5">
        <w:rPr>
          <w:rFonts w:ascii="Times New Roman" w:hAnsi="Times New Roman"/>
          <w:sz w:val="20"/>
          <w:szCs w:val="20"/>
        </w:rPr>
        <w:t>need</w:t>
      </w:r>
      <w:r w:rsidR="00275222">
        <w:rPr>
          <w:rFonts w:ascii="Times New Roman" w:hAnsi="Times New Roman"/>
          <w:sz w:val="20"/>
          <w:szCs w:val="20"/>
        </w:rPr>
        <w:t xml:space="preserve"> the following </w:t>
      </w:r>
      <w:r w:rsidR="00275222" w:rsidRPr="00B870C5">
        <w:rPr>
          <w:rFonts w:ascii="Times New Roman" w:hAnsi="Times New Roman"/>
          <w:sz w:val="20"/>
          <w:szCs w:val="20"/>
        </w:rPr>
        <w:t>citation</w:t>
      </w:r>
      <w:r w:rsidR="00275222">
        <w:rPr>
          <w:rFonts w:ascii="Times New Roman" w:hAnsi="Times New Roman"/>
          <w:sz w:val="20"/>
          <w:szCs w:val="20"/>
        </w:rPr>
        <w:t>: “</w:t>
      </w:r>
      <w:r w:rsidR="002F79E5" w:rsidRPr="002F79E5">
        <w:rPr>
          <w:rFonts w:ascii="Times New Roman" w:hAnsi="Times New Roman"/>
          <w:sz w:val="20"/>
          <w:szCs w:val="20"/>
        </w:rPr>
        <w:t>ply2SPHERA_perimeter v.</w:t>
      </w:r>
      <w:ins w:id="11" w:author="RSE SpA" w:date="2018-08-07T16:13:00Z">
        <w:r w:rsidR="004A2522">
          <w:rPr>
            <w:rFonts w:ascii="Times New Roman" w:hAnsi="Times New Roman"/>
            <w:sz w:val="20"/>
            <w:szCs w:val="20"/>
          </w:rPr>
          <w:t>2</w:t>
        </w:r>
      </w:ins>
      <w:del w:id="12" w:author="RSE SpA" w:date="2018-08-07T16:13:00Z">
        <w:r w:rsidR="002F79E5" w:rsidRPr="002F79E5" w:rsidDel="004A2522">
          <w:rPr>
            <w:rFonts w:ascii="Times New Roman" w:hAnsi="Times New Roman"/>
            <w:sz w:val="20"/>
            <w:szCs w:val="20"/>
          </w:rPr>
          <w:delText>1</w:delText>
        </w:r>
      </w:del>
      <w:r w:rsidR="002F79E5" w:rsidRPr="002F79E5">
        <w:rPr>
          <w:rFonts w:ascii="Times New Roman" w:hAnsi="Times New Roman"/>
          <w:sz w:val="20"/>
          <w:szCs w:val="20"/>
        </w:rPr>
        <w:t>.0</w:t>
      </w:r>
      <w:r w:rsidR="00275222">
        <w:rPr>
          <w:rFonts w:ascii="Times New Roman" w:hAnsi="Times New Roman"/>
          <w:sz w:val="20"/>
          <w:szCs w:val="20"/>
        </w:rPr>
        <w:t xml:space="preserve"> (RSE </w:t>
      </w:r>
      <w:proofErr w:type="spellStart"/>
      <w:r w:rsidR="00275222">
        <w:rPr>
          <w:rFonts w:ascii="Times New Roman" w:hAnsi="Times New Roman"/>
          <w:sz w:val="20"/>
          <w:szCs w:val="20"/>
        </w:rPr>
        <w:t>SpA</w:t>
      </w:r>
      <w:proofErr w:type="spellEnd"/>
      <w:r w:rsidR="00275222">
        <w:rPr>
          <w:rFonts w:ascii="Times New Roman" w:hAnsi="Times New Roman"/>
          <w:sz w:val="20"/>
          <w:szCs w:val="20"/>
        </w:rPr>
        <w:t>)”</w:t>
      </w:r>
      <w:r>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del w:id="13" w:author="RSE SpA" w:date="2018-08-07T16:15:00Z">
        <w:r w:rsidRPr="00B870C5" w:rsidDel="004A2522">
          <w:rPr>
            <w:rFonts w:ascii="Times New Roman" w:hAnsi="Times New Roman"/>
            <w:sz w:val="20"/>
            <w:szCs w:val="20"/>
          </w:rPr>
          <w:delText xml:space="preserve">It is </w:delText>
        </w:r>
        <w:r w:rsidDel="004A2522">
          <w:rPr>
            <w:rFonts w:ascii="Times New Roman" w:hAnsi="Times New Roman"/>
            <w:sz w:val="20"/>
            <w:szCs w:val="20"/>
          </w:rPr>
          <w:delText xml:space="preserve">also </w:delText>
        </w:r>
        <w:r w:rsidRPr="00B870C5" w:rsidDel="004A2522">
          <w:rPr>
            <w:rFonts w:ascii="Times New Roman" w:hAnsi="Times New Roman"/>
            <w:sz w:val="20"/>
            <w:szCs w:val="20"/>
          </w:rPr>
          <w:delText>mandatory to cite the use of</w:delText>
        </w:r>
      </w:del>
      <w:r w:rsidRPr="00B870C5">
        <w:rPr>
          <w:rFonts w:ascii="Times New Roman" w:hAnsi="Times New Roman"/>
          <w:sz w:val="20"/>
          <w:szCs w:val="20"/>
        </w:rPr>
        <w:t xml:space="preserve"> </w:t>
      </w:r>
      <w:r w:rsidR="00CC24B6">
        <w:rPr>
          <w:rFonts w:ascii="Times New Roman" w:hAnsi="Times New Roman"/>
          <w:sz w:val="20"/>
          <w:szCs w:val="20"/>
        </w:rPr>
        <w:t>“</w:t>
      </w:r>
      <w:r w:rsidR="002F79E5" w:rsidRPr="002F79E5">
        <w:rPr>
          <w:rFonts w:ascii="Times New Roman" w:hAnsi="Times New Roman"/>
          <w:sz w:val="20"/>
          <w:szCs w:val="20"/>
        </w:rPr>
        <w:t>ply2SPHERA_perimeter v.</w:t>
      </w:r>
      <w:ins w:id="14" w:author="RSE SpA" w:date="2018-08-07T16:15:00Z">
        <w:r w:rsidR="004A2522">
          <w:rPr>
            <w:rFonts w:ascii="Times New Roman" w:hAnsi="Times New Roman"/>
            <w:sz w:val="20"/>
            <w:szCs w:val="20"/>
          </w:rPr>
          <w:t>2</w:t>
        </w:r>
      </w:ins>
      <w:del w:id="15" w:author="RSE SpA" w:date="2018-08-07T16:15:00Z">
        <w:r w:rsidR="002F79E5" w:rsidRPr="002F79E5" w:rsidDel="004A2522">
          <w:rPr>
            <w:rFonts w:ascii="Times New Roman" w:hAnsi="Times New Roman"/>
            <w:sz w:val="20"/>
            <w:szCs w:val="20"/>
          </w:rPr>
          <w:delText>1</w:delText>
        </w:r>
      </w:del>
      <w:r w:rsidR="002F79E5" w:rsidRPr="002F79E5">
        <w:rPr>
          <w:rFonts w:ascii="Times New Roman" w:hAnsi="Times New Roman"/>
          <w:sz w:val="20"/>
          <w:szCs w:val="20"/>
        </w:rPr>
        <w:t>.0</w:t>
      </w:r>
      <w:r w:rsidR="00CC24B6">
        <w:rPr>
          <w:rFonts w:ascii="Times New Roman" w:hAnsi="Times New Roman"/>
          <w:sz w:val="20"/>
          <w:szCs w:val="20"/>
        </w:rPr>
        <w:t xml:space="preserve"> (RSE </w:t>
      </w:r>
      <w:proofErr w:type="spellStart"/>
      <w:r w:rsidR="00CC24B6">
        <w:rPr>
          <w:rFonts w:ascii="Times New Roman" w:hAnsi="Times New Roman"/>
          <w:sz w:val="20"/>
          <w:szCs w:val="20"/>
        </w:rPr>
        <w:t>SpA</w:t>
      </w:r>
      <w:proofErr w:type="spellEnd"/>
      <w:r w:rsidR="00CC24B6">
        <w:rPr>
          <w:rFonts w:ascii="Times New Roman" w:hAnsi="Times New Roman"/>
          <w:sz w:val="20"/>
          <w:szCs w:val="20"/>
        </w:rPr>
        <w:t xml:space="preserve">)” </w:t>
      </w:r>
      <w:ins w:id="16" w:author="RSE SpA" w:date="2018-08-07T16:15:00Z">
        <w:r w:rsidR="004A2522" w:rsidRPr="00970AD4">
          <w:rPr>
            <w:rFonts w:ascii="Times New Roman" w:hAnsi="Times New Roman"/>
            <w:sz w:val="20"/>
            <w:szCs w:val="20"/>
          </w:rPr>
          <w:t>should also be cited</w:t>
        </w:r>
        <w:r w:rsidR="004A2522" w:rsidRPr="00B870C5">
          <w:rPr>
            <w:rFonts w:ascii="Times New Roman" w:hAnsi="Times New Roman"/>
            <w:sz w:val="20"/>
            <w:szCs w:val="20"/>
          </w:rPr>
          <w:t xml:space="preserve"> </w:t>
        </w:r>
      </w:ins>
      <w:r w:rsidRPr="00B870C5">
        <w:rPr>
          <w:rFonts w:ascii="Times New Roman" w:hAnsi="Times New Roman"/>
          <w:sz w:val="20"/>
          <w:szCs w:val="20"/>
        </w:rPr>
        <w:t xml:space="preserve">in </w:t>
      </w:r>
      <w:r>
        <w:rPr>
          <w:rFonts w:ascii="Times New Roman" w:hAnsi="Times New Roman"/>
          <w:sz w:val="20"/>
          <w:szCs w:val="20"/>
        </w:rPr>
        <w:t xml:space="preserve">all the related </w:t>
      </w:r>
      <w:r w:rsidRPr="00B870C5">
        <w:rPr>
          <w:rFonts w:ascii="Times New Roman" w:hAnsi="Times New Roman"/>
          <w:sz w:val="20"/>
          <w:szCs w:val="20"/>
        </w:rPr>
        <w:t>pub</w:t>
      </w:r>
      <w:r>
        <w:rPr>
          <w:rFonts w:ascii="Times New Roman" w:hAnsi="Times New Roman"/>
          <w:sz w:val="20"/>
          <w:szCs w:val="20"/>
        </w:rPr>
        <w:t>lications, reports and dissemination tools and media, by means of the following citation:</w:t>
      </w:r>
    </w:p>
    <w:p w:rsidR="00275222" w:rsidRDefault="00CC24B6" w:rsidP="00275222">
      <w:pPr>
        <w:spacing w:after="0" w:line="240" w:lineRule="auto"/>
        <w:jc w:val="both"/>
        <w:rPr>
          <w:rFonts w:ascii="Times New Roman" w:hAnsi="Times New Roman"/>
          <w:sz w:val="20"/>
          <w:szCs w:val="20"/>
        </w:rPr>
      </w:pPr>
      <w:r>
        <w:rPr>
          <w:rFonts w:ascii="Times New Roman" w:hAnsi="Times New Roman"/>
          <w:sz w:val="20"/>
          <w:szCs w:val="20"/>
        </w:rPr>
        <w:t>“</w:t>
      </w:r>
      <w:r w:rsidR="00C22ADA">
        <w:rPr>
          <w:rFonts w:ascii="Times New Roman" w:hAnsi="Times New Roman"/>
          <w:sz w:val="20"/>
          <w:szCs w:val="20"/>
        </w:rPr>
        <w:t xml:space="preserve">The </w:t>
      </w:r>
      <w:r w:rsidR="00A961C3">
        <w:rPr>
          <w:rFonts w:ascii="Times New Roman" w:hAnsi="Times New Roman"/>
          <w:sz w:val="20"/>
          <w:szCs w:val="20"/>
        </w:rPr>
        <w:t xml:space="preserve">minor </w:t>
      </w:r>
      <w:r w:rsidR="00C22ADA">
        <w:rPr>
          <w:rFonts w:ascii="Times New Roman" w:hAnsi="Times New Roman"/>
          <w:sz w:val="20"/>
          <w:szCs w:val="20"/>
        </w:rPr>
        <w:t xml:space="preserve">tool </w:t>
      </w:r>
      <w:r>
        <w:rPr>
          <w:rFonts w:ascii="Times New Roman" w:hAnsi="Times New Roman"/>
          <w:sz w:val="20"/>
          <w:szCs w:val="20"/>
        </w:rPr>
        <w:t>“</w:t>
      </w:r>
      <w:r w:rsidR="002F79E5" w:rsidRPr="002F79E5">
        <w:rPr>
          <w:rFonts w:ascii="Times New Roman" w:hAnsi="Times New Roman"/>
          <w:sz w:val="20"/>
          <w:szCs w:val="20"/>
        </w:rPr>
        <w:t>ply2SPHERA_perimeter v.1.0</w:t>
      </w:r>
      <w:r w:rsidR="00C22ADA">
        <w:rPr>
          <w:rFonts w:ascii="Times New Roman" w:hAnsi="Times New Roman"/>
          <w:sz w:val="20"/>
          <w:szCs w:val="20"/>
        </w:rPr>
        <w:t xml:space="preserve">” </w:t>
      </w:r>
      <w:r w:rsidR="00275222" w:rsidRPr="006666D4">
        <w:rPr>
          <w:rFonts w:ascii="Times New Roman" w:hAnsi="Times New Roman"/>
          <w:sz w:val="20"/>
          <w:szCs w:val="20"/>
        </w:rPr>
        <w:t xml:space="preserve">is realised by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 xml:space="preserve">thanks to </w:t>
      </w:r>
      <w:r w:rsidR="00275222" w:rsidRPr="006666D4">
        <w:rPr>
          <w:rFonts w:ascii="Times New Roman" w:hAnsi="Times New Roman"/>
          <w:sz w:val="20"/>
          <w:szCs w:val="20"/>
        </w:rPr>
        <w:t>the funding “</w:t>
      </w:r>
      <w:proofErr w:type="spellStart"/>
      <w:r w:rsidR="00275222" w:rsidRPr="006666D4">
        <w:rPr>
          <w:rFonts w:ascii="Times New Roman" w:hAnsi="Times New Roman"/>
          <w:sz w:val="20"/>
          <w:szCs w:val="20"/>
        </w:rPr>
        <w:t>Fondo</w:t>
      </w:r>
      <w:proofErr w:type="spellEnd"/>
      <w:r w:rsidR="00275222" w:rsidRPr="006666D4">
        <w:rPr>
          <w:rFonts w:ascii="Times New Roman" w:hAnsi="Times New Roman"/>
          <w:sz w:val="20"/>
          <w:szCs w:val="20"/>
        </w:rPr>
        <w:t xml:space="preserve"> di </w:t>
      </w:r>
      <w:proofErr w:type="spellStart"/>
      <w:r w:rsidR="00275222" w:rsidRPr="006666D4">
        <w:rPr>
          <w:rFonts w:ascii="Times New Roman" w:hAnsi="Times New Roman"/>
          <w:sz w:val="20"/>
          <w:szCs w:val="20"/>
        </w:rPr>
        <w:t>Ricerca</w:t>
      </w:r>
      <w:proofErr w:type="spellEnd"/>
      <w:r w:rsidR="00275222" w:rsidRPr="006666D4">
        <w:rPr>
          <w:rFonts w:ascii="Times New Roman" w:hAnsi="Times New Roman"/>
          <w:sz w:val="20"/>
          <w:szCs w:val="20"/>
        </w:rPr>
        <w:t xml:space="preserve"> per </w:t>
      </w:r>
      <w:proofErr w:type="spellStart"/>
      <w:r w:rsidR="00275222" w:rsidRPr="006666D4">
        <w:rPr>
          <w:rFonts w:ascii="Times New Roman" w:hAnsi="Times New Roman"/>
          <w:sz w:val="20"/>
          <w:szCs w:val="20"/>
        </w:rPr>
        <w:t>il</w:t>
      </w:r>
      <w:proofErr w:type="spellEnd"/>
      <w:r w:rsidR="00275222" w:rsidRPr="006666D4">
        <w:rPr>
          <w:rFonts w:ascii="Times New Roman" w:hAnsi="Times New Roman"/>
          <w:sz w:val="20"/>
          <w:szCs w:val="20"/>
        </w:rPr>
        <w:t xml:space="preserve"> Sistema </w:t>
      </w:r>
      <w:proofErr w:type="spellStart"/>
      <w:r w:rsidR="00275222" w:rsidRPr="006666D4">
        <w:rPr>
          <w:rFonts w:ascii="Times New Roman" w:hAnsi="Times New Roman"/>
          <w:sz w:val="20"/>
          <w:szCs w:val="20"/>
        </w:rPr>
        <w:t>Elettrico</w:t>
      </w:r>
      <w:proofErr w:type="spellEnd"/>
      <w:r w:rsidR="00275222" w:rsidRPr="006666D4">
        <w:rPr>
          <w:rFonts w:ascii="Times New Roman" w:hAnsi="Times New Roman"/>
          <w:sz w:val="20"/>
          <w:szCs w:val="20"/>
        </w:rPr>
        <w:t xml:space="preserve">” within the </w:t>
      </w:r>
      <w:r w:rsidR="00275222">
        <w:rPr>
          <w:rFonts w:ascii="Times New Roman" w:hAnsi="Times New Roman"/>
          <w:sz w:val="20"/>
          <w:szCs w:val="20"/>
        </w:rPr>
        <w:t>f</w:t>
      </w:r>
      <w:r w:rsidR="00275222" w:rsidRPr="006666D4">
        <w:rPr>
          <w:rFonts w:ascii="Times New Roman" w:hAnsi="Times New Roman"/>
          <w:sz w:val="20"/>
          <w:szCs w:val="20"/>
        </w:rPr>
        <w:t xml:space="preserve">rame of a Program Agreement between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and the Italian Ministry of Economic Development (</w:t>
      </w:r>
      <w:proofErr w:type="spellStart"/>
      <w:r w:rsidR="00275222" w:rsidRPr="006666D4">
        <w:rPr>
          <w:rFonts w:ascii="Times New Roman" w:hAnsi="Times New Roman"/>
          <w:sz w:val="20"/>
          <w:szCs w:val="20"/>
        </w:rPr>
        <w:t>Ministero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dello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Sviluppo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Economico</w:t>
      </w:r>
      <w:proofErr w:type="spellEnd"/>
      <w:r w:rsidR="00275222">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p>
    <w:p w:rsidR="00275222" w:rsidRPr="001E6489" w:rsidRDefault="00C22ADA"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17" w:name="_Toc445366413"/>
      <w:commentRangeStart w:id="18"/>
      <w:r>
        <w:rPr>
          <w:rFonts w:ascii="Times New Roman" w:hAnsi="Times New Roman"/>
          <w:bCs w:val="0"/>
          <w:i w:val="0"/>
          <w:iCs w:val="0"/>
          <w:sz w:val="24"/>
          <w:szCs w:val="24"/>
        </w:rPr>
        <w:t>A</w:t>
      </w:r>
      <w:r w:rsidR="00275222">
        <w:rPr>
          <w:rFonts w:ascii="Times New Roman" w:hAnsi="Times New Roman"/>
          <w:bCs w:val="0"/>
          <w:i w:val="0"/>
          <w:iCs w:val="0"/>
          <w:sz w:val="24"/>
          <w:szCs w:val="24"/>
        </w:rPr>
        <w:t>cknowledgments</w:t>
      </w:r>
      <w:bookmarkEnd w:id="17"/>
      <w:commentRangeEnd w:id="18"/>
      <w:r w:rsidR="004A2522">
        <w:rPr>
          <w:rStyle w:val="Rimandocommento"/>
          <w:rFonts w:ascii="Calibri" w:eastAsia="Calibri" w:hAnsi="Calibri"/>
          <w:b w:val="0"/>
          <w:bCs w:val="0"/>
          <w:i w:val="0"/>
          <w:iCs w:val="0"/>
        </w:rPr>
        <w:commentReference w:id="18"/>
      </w:r>
    </w:p>
    <w:p w:rsidR="004A2522" w:rsidRPr="00970AD4" w:rsidRDefault="004A2522" w:rsidP="004A2522">
      <w:pPr>
        <w:spacing w:after="0" w:line="240" w:lineRule="auto"/>
        <w:jc w:val="both"/>
        <w:rPr>
          <w:rFonts w:ascii="Times New Roman" w:hAnsi="Times New Roman"/>
          <w:sz w:val="20"/>
          <w:szCs w:val="20"/>
        </w:rPr>
      </w:pPr>
      <w:r w:rsidRPr="004A2522">
        <w:rPr>
          <w:rFonts w:ascii="Times New Roman" w:hAnsi="Times New Roman"/>
          <w:sz w:val="20"/>
          <w:szCs w:val="20"/>
        </w:rPr>
        <w:t>The minor tool “</w:t>
      </w:r>
      <w:r w:rsidRPr="002F79E5">
        <w:rPr>
          <w:rFonts w:ascii="Times New Roman" w:hAnsi="Times New Roman"/>
          <w:sz w:val="20"/>
          <w:szCs w:val="20"/>
        </w:rPr>
        <w:t xml:space="preserve">ply2SPHERA_perimeter </w:t>
      </w:r>
      <w:r>
        <w:rPr>
          <w:rFonts w:ascii="Times New Roman" w:hAnsi="Times New Roman"/>
          <w:sz w:val="20"/>
          <w:szCs w:val="20"/>
        </w:rPr>
        <w:t>v.2</w:t>
      </w:r>
      <w:r w:rsidRPr="002F79E5">
        <w:rPr>
          <w:rFonts w:ascii="Times New Roman" w:hAnsi="Times New Roman"/>
          <w:sz w:val="20"/>
          <w:szCs w:val="20"/>
        </w:rPr>
        <w:t xml:space="preserve">.0” </w:t>
      </w:r>
      <w:r w:rsidRPr="00970AD4">
        <w:rPr>
          <w:rFonts w:ascii="Times New Roman" w:hAnsi="Times New Roman"/>
          <w:sz w:val="20"/>
          <w:szCs w:val="20"/>
        </w:rPr>
        <w:t>has been financed by the Research Fund for the Italian Electrical System (for “</w:t>
      </w:r>
      <w:proofErr w:type="spellStart"/>
      <w:r w:rsidRPr="00970AD4">
        <w:rPr>
          <w:rFonts w:ascii="Times New Roman" w:hAnsi="Times New Roman"/>
          <w:sz w:val="20"/>
          <w:szCs w:val="20"/>
        </w:rPr>
        <w:t>Ricerca</w:t>
      </w:r>
      <w:proofErr w:type="spellEnd"/>
      <w:r w:rsidRPr="00970AD4">
        <w:rPr>
          <w:rFonts w:ascii="Times New Roman" w:hAnsi="Times New Roman"/>
          <w:sz w:val="20"/>
          <w:szCs w:val="20"/>
        </w:rPr>
        <w:t xml:space="preserve"> di Sistema -</w:t>
      </w:r>
      <w:proofErr w:type="spellStart"/>
      <w:r w:rsidRPr="00970AD4">
        <w:rPr>
          <w:rFonts w:ascii="Times New Roman" w:hAnsi="Times New Roman"/>
          <w:sz w:val="20"/>
          <w:szCs w:val="20"/>
        </w:rPr>
        <w:t>RdS</w:t>
      </w:r>
      <w:proofErr w:type="spellEnd"/>
      <w:r w:rsidRPr="00970AD4">
        <w:rPr>
          <w:rFonts w:ascii="Times New Roman" w:hAnsi="Times New Roman"/>
          <w:sz w:val="20"/>
          <w:szCs w:val="20"/>
        </w:rPr>
        <w:t xml:space="preserve">-”), at different stages: </w:t>
      </w:r>
    </w:p>
    <w:p w:rsidR="004A2522" w:rsidRPr="004A2522" w:rsidRDefault="004A2522" w:rsidP="004A2522">
      <w:pPr>
        <w:spacing w:after="0" w:line="240" w:lineRule="auto"/>
        <w:jc w:val="both"/>
        <w:rPr>
          <w:rFonts w:ascii="Times New Roman" w:hAnsi="Times New Roman"/>
          <w:sz w:val="20"/>
          <w:szCs w:val="20"/>
        </w:rPr>
      </w:pPr>
      <w:r w:rsidRPr="004A2522">
        <w:rPr>
          <w:rFonts w:ascii="Times New Roman" w:hAnsi="Times New Roman"/>
          <w:sz w:val="20"/>
          <w:szCs w:val="20"/>
        </w:rPr>
        <w:t xml:space="preserve">under the Contract Agreement between RSE </w:t>
      </w:r>
      <w:proofErr w:type="spellStart"/>
      <w:r w:rsidRPr="004A2522">
        <w:rPr>
          <w:rFonts w:ascii="Times New Roman" w:hAnsi="Times New Roman"/>
          <w:sz w:val="20"/>
          <w:szCs w:val="20"/>
        </w:rPr>
        <w:t>SpA</w:t>
      </w:r>
      <w:proofErr w:type="spellEnd"/>
      <w:r w:rsidRPr="004A2522">
        <w:rPr>
          <w:rFonts w:ascii="Times New Roman" w:hAnsi="Times New Roman"/>
          <w:sz w:val="20"/>
          <w:szCs w:val="20"/>
        </w:rPr>
        <w:t xml:space="preserve"> and the Italian Ministry of Economic Development for the of </w:t>
      </w:r>
      <w:proofErr w:type="spellStart"/>
      <w:r w:rsidRPr="004A2522">
        <w:rPr>
          <w:rFonts w:ascii="Times New Roman" w:hAnsi="Times New Roman"/>
          <w:sz w:val="20"/>
          <w:szCs w:val="20"/>
        </w:rPr>
        <w:t>RdS</w:t>
      </w:r>
      <w:proofErr w:type="spellEnd"/>
      <w:r w:rsidRPr="004A2522">
        <w:rPr>
          <w:rFonts w:ascii="Times New Roman" w:hAnsi="Times New Roman"/>
          <w:sz w:val="20"/>
          <w:szCs w:val="20"/>
        </w:rPr>
        <w:t xml:space="preserve"> period 2012-2014, in compliance with the Decree of November 9, 2012.</w:t>
      </w:r>
    </w:p>
    <w:p w:rsidR="004A2522" w:rsidRDefault="004A2522" w:rsidP="004A2522">
      <w:pPr>
        <w:spacing w:after="0" w:line="240" w:lineRule="auto"/>
        <w:jc w:val="both"/>
        <w:rPr>
          <w:rFonts w:ascii="Times New Roman" w:hAnsi="Times New Roman"/>
          <w:sz w:val="20"/>
          <w:szCs w:val="20"/>
        </w:rPr>
      </w:pPr>
      <w:r w:rsidRPr="004A2522">
        <w:rPr>
          <w:rFonts w:ascii="Times New Roman" w:hAnsi="Times New Roman"/>
          <w:sz w:val="20"/>
          <w:szCs w:val="20"/>
        </w:rPr>
        <w:t xml:space="preserve">under the Contract Agreement between RSE </w:t>
      </w:r>
      <w:proofErr w:type="spellStart"/>
      <w:r w:rsidRPr="004A2522">
        <w:rPr>
          <w:rFonts w:ascii="Times New Roman" w:hAnsi="Times New Roman"/>
          <w:sz w:val="20"/>
          <w:szCs w:val="20"/>
        </w:rPr>
        <w:t>SpA</w:t>
      </w:r>
      <w:proofErr w:type="spellEnd"/>
      <w:r w:rsidRPr="004A2522">
        <w:rPr>
          <w:rFonts w:ascii="Times New Roman" w:hAnsi="Times New Roman"/>
          <w:sz w:val="20"/>
          <w:szCs w:val="20"/>
        </w:rPr>
        <w:t xml:space="preserve"> and the Italian Ministry of Economic Development for the </w:t>
      </w:r>
      <w:proofErr w:type="spellStart"/>
      <w:r w:rsidRPr="004A2522">
        <w:rPr>
          <w:rFonts w:ascii="Times New Roman" w:hAnsi="Times New Roman"/>
          <w:sz w:val="20"/>
          <w:szCs w:val="20"/>
        </w:rPr>
        <w:t>RdS</w:t>
      </w:r>
      <w:proofErr w:type="spellEnd"/>
      <w:r w:rsidRPr="004A2522">
        <w:rPr>
          <w:rFonts w:ascii="Times New Roman" w:hAnsi="Times New Roman"/>
          <w:sz w:val="20"/>
          <w:szCs w:val="20"/>
        </w:rPr>
        <w:t xml:space="preserve"> period 2015-2017, in compliance with the Decree of 21 April 2016. Reference project: ‘A.5 - </w:t>
      </w:r>
      <w:proofErr w:type="spellStart"/>
      <w:r w:rsidRPr="004A2522">
        <w:rPr>
          <w:rFonts w:ascii="Times New Roman" w:hAnsi="Times New Roman"/>
          <w:sz w:val="20"/>
          <w:szCs w:val="20"/>
        </w:rPr>
        <w:t>Sicurezza</w:t>
      </w:r>
      <w:proofErr w:type="spellEnd"/>
      <w:r w:rsidRPr="004A2522">
        <w:rPr>
          <w:rFonts w:ascii="Times New Roman" w:hAnsi="Times New Roman"/>
          <w:sz w:val="20"/>
          <w:szCs w:val="20"/>
        </w:rPr>
        <w:t xml:space="preserve"> e </w:t>
      </w:r>
      <w:proofErr w:type="spellStart"/>
      <w:r w:rsidRPr="004A2522">
        <w:rPr>
          <w:rFonts w:ascii="Times New Roman" w:hAnsi="Times New Roman"/>
          <w:sz w:val="20"/>
          <w:szCs w:val="20"/>
        </w:rPr>
        <w:t>vulnerabilità</w:t>
      </w:r>
      <w:proofErr w:type="spellEnd"/>
      <w:r w:rsidRPr="004A2522">
        <w:rPr>
          <w:rFonts w:ascii="Times New Roman" w:hAnsi="Times New Roman"/>
          <w:sz w:val="20"/>
          <w:szCs w:val="20"/>
        </w:rPr>
        <w:t xml:space="preserve"> del </w:t>
      </w:r>
      <w:proofErr w:type="spellStart"/>
      <w:r w:rsidRPr="004A2522">
        <w:rPr>
          <w:rFonts w:ascii="Times New Roman" w:hAnsi="Times New Roman"/>
          <w:sz w:val="20"/>
          <w:szCs w:val="20"/>
        </w:rPr>
        <w:t>sistema</w:t>
      </w:r>
      <w:proofErr w:type="spellEnd"/>
      <w:r w:rsidRPr="004A2522">
        <w:rPr>
          <w:rFonts w:ascii="Times New Roman" w:hAnsi="Times New Roman"/>
          <w:sz w:val="20"/>
          <w:szCs w:val="20"/>
        </w:rPr>
        <w:t xml:space="preserve"> </w:t>
      </w:r>
      <w:proofErr w:type="spellStart"/>
      <w:r w:rsidRPr="004A2522">
        <w:rPr>
          <w:rFonts w:ascii="Times New Roman" w:hAnsi="Times New Roman"/>
          <w:sz w:val="20"/>
          <w:szCs w:val="20"/>
        </w:rPr>
        <w:t>elettrico</w:t>
      </w:r>
      <w:proofErr w:type="spellEnd"/>
      <w:r w:rsidRPr="004A2522">
        <w:rPr>
          <w:rFonts w:ascii="Times New Roman" w:hAnsi="Times New Roman"/>
          <w:sz w:val="20"/>
          <w:szCs w:val="20"/>
        </w:rPr>
        <w:t xml:space="preserve">’, </w:t>
      </w:r>
      <w:proofErr w:type="spellStart"/>
      <w:r w:rsidRPr="004A2522">
        <w:rPr>
          <w:rFonts w:ascii="Times New Roman" w:hAnsi="Times New Roman"/>
          <w:sz w:val="20"/>
          <w:szCs w:val="20"/>
        </w:rPr>
        <w:t>Frigerio</w:t>
      </w:r>
      <w:proofErr w:type="spellEnd"/>
      <w:r w:rsidRPr="004A2522">
        <w:rPr>
          <w:rFonts w:ascii="Times New Roman" w:hAnsi="Times New Roman"/>
          <w:sz w:val="20"/>
          <w:szCs w:val="20"/>
        </w:rPr>
        <w:t xml:space="preserve"> A. et al., 2015–2018.</w:t>
      </w:r>
    </w:p>
    <w:p w:rsidR="00CC24B6" w:rsidRPr="002F06E9" w:rsidRDefault="00CC24B6" w:rsidP="00C22ADA">
      <w:pPr>
        <w:spacing w:after="0" w:line="240" w:lineRule="auto"/>
        <w:jc w:val="both"/>
        <w:rPr>
          <w:sz w:val="20"/>
          <w:szCs w:val="20"/>
        </w:rPr>
      </w:pPr>
    </w:p>
    <w:p w:rsidR="00644B36" w:rsidRDefault="00235EA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19" w:name="_Toc445366414"/>
      <w:r>
        <w:rPr>
          <w:rFonts w:ascii="Times New Roman" w:hAnsi="Times New Roman"/>
          <w:bCs w:val="0"/>
          <w:i w:val="0"/>
          <w:iCs w:val="0"/>
          <w:sz w:val="24"/>
          <w:szCs w:val="24"/>
        </w:rPr>
        <w:t>D</w:t>
      </w:r>
      <w:r w:rsidR="00644B36" w:rsidRPr="00644B36">
        <w:rPr>
          <w:rFonts w:ascii="Times New Roman" w:hAnsi="Times New Roman"/>
          <w:bCs w:val="0"/>
          <w:i w:val="0"/>
          <w:iCs w:val="0"/>
          <w:sz w:val="24"/>
          <w:szCs w:val="24"/>
        </w:rPr>
        <w:t>escription and references</w:t>
      </w:r>
      <w:bookmarkEnd w:id="19"/>
    </w:p>
    <w:p w:rsidR="002C4215" w:rsidRDefault="009F3C6C" w:rsidP="002C4215">
      <w:pPr>
        <w:spacing w:after="0" w:line="240" w:lineRule="auto"/>
        <w:jc w:val="both"/>
        <w:rPr>
          <w:rFonts w:ascii="Times New Roman" w:hAnsi="Times New Roman"/>
          <w:sz w:val="20"/>
          <w:szCs w:val="20"/>
        </w:rPr>
      </w:pPr>
      <w:r>
        <w:rPr>
          <w:rFonts w:ascii="Times New Roman" w:hAnsi="Times New Roman"/>
          <w:sz w:val="20"/>
          <w:szCs w:val="20"/>
        </w:rPr>
        <w:t>“</w:t>
      </w:r>
      <w:r w:rsidR="002C4215" w:rsidRPr="002F79E5">
        <w:rPr>
          <w:rFonts w:ascii="Times New Roman" w:hAnsi="Times New Roman"/>
          <w:sz w:val="20"/>
          <w:szCs w:val="20"/>
        </w:rPr>
        <w:t>ply2SPHERA_perimeter v.</w:t>
      </w:r>
      <w:ins w:id="20" w:author="RSE SpA" w:date="2018-08-07T16:17:00Z">
        <w:r w:rsidR="004A2522">
          <w:rPr>
            <w:rFonts w:ascii="Times New Roman" w:hAnsi="Times New Roman"/>
            <w:sz w:val="20"/>
            <w:szCs w:val="20"/>
          </w:rPr>
          <w:t>2</w:t>
        </w:r>
      </w:ins>
      <w:del w:id="21" w:author="RSE SpA" w:date="2018-08-07T16:17:00Z">
        <w:r w:rsidR="002C4215" w:rsidRPr="002F79E5" w:rsidDel="004A2522">
          <w:rPr>
            <w:rFonts w:ascii="Times New Roman" w:hAnsi="Times New Roman"/>
            <w:sz w:val="20"/>
            <w:szCs w:val="20"/>
          </w:rPr>
          <w:delText>1</w:delText>
        </w:r>
      </w:del>
      <w:r w:rsidR="002C4215" w:rsidRPr="002F79E5">
        <w:rPr>
          <w:rFonts w:ascii="Times New Roman" w:hAnsi="Times New Roman"/>
          <w:sz w:val="20"/>
          <w:szCs w:val="20"/>
        </w:rPr>
        <w:t>.0</w:t>
      </w:r>
      <w:r w:rsidR="00CC24B6" w:rsidRPr="00CC24B6">
        <w:rPr>
          <w:rFonts w:ascii="Times New Roman" w:hAnsi="Times New Roman"/>
          <w:sz w:val="20"/>
          <w:szCs w:val="20"/>
        </w:rPr>
        <w:t xml:space="preserve">” </w:t>
      </w:r>
      <w:r w:rsidR="00990714">
        <w:rPr>
          <w:rFonts w:ascii="Times New Roman" w:hAnsi="Times New Roman"/>
          <w:sz w:val="20"/>
          <w:szCs w:val="20"/>
        </w:rPr>
        <w:t xml:space="preserve">(RSE </w:t>
      </w:r>
      <w:proofErr w:type="spellStart"/>
      <w:r w:rsidR="00990714">
        <w:rPr>
          <w:rFonts w:ascii="Times New Roman" w:hAnsi="Times New Roman"/>
          <w:sz w:val="20"/>
          <w:szCs w:val="20"/>
        </w:rPr>
        <w:t>SpA</w:t>
      </w:r>
      <w:proofErr w:type="spellEnd"/>
      <w:r w:rsidR="00990714">
        <w:rPr>
          <w:rFonts w:ascii="Times New Roman" w:hAnsi="Times New Roman"/>
          <w:sz w:val="20"/>
          <w:szCs w:val="20"/>
        </w:rPr>
        <w:t xml:space="preserve">) </w:t>
      </w:r>
      <w:r w:rsidR="009A10DE">
        <w:rPr>
          <w:rFonts w:ascii="Times New Roman" w:hAnsi="Times New Roman"/>
          <w:sz w:val="20"/>
          <w:szCs w:val="20"/>
        </w:rPr>
        <w:t xml:space="preserve">is </w:t>
      </w:r>
      <w:r w:rsidRPr="009F3C6C">
        <w:rPr>
          <w:rFonts w:ascii="Times New Roman" w:hAnsi="Times New Roman"/>
          <w:sz w:val="20"/>
          <w:szCs w:val="20"/>
        </w:rPr>
        <w:t xml:space="preserve">a minor </w:t>
      </w:r>
      <w:r w:rsidR="002C4215" w:rsidRPr="002C4215">
        <w:rPr>
          <w:rFonts w:ascii="Times New Roman" w:hAnsi="Times New Roman"/>
          <w:sz w:val="20"/>
          <w:szCs w:val="20"/>
        </w:rPr>
        <w:t xml:space="preserve">pre-processing tool of the SPH code SPHERA </w:t>
      </w:r>
      <w:r w:rsidR="002C4215">
        <w:rPr>
          <w:rFonts w:ascii="Times New Roman" w:hAnsi="Times New Roman"/>
          <w:sz w:val="20"/>
          <w:szCs w:val="20"/>
        </w:rPr>
        <w:t xml:space="preserve">v.8.0 </w:t>
      </w:r>
      <w:r w:rsidR="002C4215" w:rsidRPr="002C4215">
        <w:rPr>
          <w:rFonts w:ascii="Times New Roman" w:hAnsi="Times New Roman"/>
          <w:sz w:val="20"/>
          <w:szCs w:val="20"/>
        </w:rPr>
        <w:t xml:space="preserve">(RSE </w:t>
      </w:r>
      <w:proofErr w:type="spellStart"/>
      <w:r w:rsidR="002C4215" w:rsidRPr="002C4215">
        <w:rPr>
          <w:rFonts w:ascii="Times New Roman" w:hAnsi="Times New Roman"/>
          <w:sz w:val="20"/>
          <w:szCs w:val="20"/>
        </w:rPr>
        <w:t>SpA</w:t>
      </w:r>
      <w:proofErr w:type="spellEnd"/>
      <w:r w:rsidR="002C4215" w:rsidRPr="002C4215">
        <w:rPr>
          <w:rFonts w:ascii="Times New Roman" w:hAnsi="Times New Roman"/>
          <w:sz w:val="20"/>
          <w:szCs w:val="20"/>
        </w:rPr>
        <w:t>)</w:t>
      </w:r>
      <w:r w:rsidR="007D2B2E">
        <w:rPr>
          <w:rFonts w:ascii="Times New Roman" w:hAnsi="Times New Roman"/>
          <w:sz w:val="20"/>
          <w:szCs w:val="20"/>
        </w:rPr>
        <w:t xml:space="preserve">. It </w:t>
      </w:r>
      <w:r w:rsidR="002C4215">
        <w:rPr>
          <w:rFonts w:ascii="Times New Roman" w:hAnsi="Times New Roman"/>
          <w:sz w:val="20"/>
          <w:szCs w:val="20"/>
        </w:rPr>
        <w:t>deal</w:t>
      </w:r>
      <w:r w:rsidR="007D2B2E">
        <w:rPr>
          <w:rFonts w:ascii="Times New Roman" w:hAnsi="Times New Roman"/>
          <w:sz w:val="20"/>
          <w:szCs w:val="20"/>
        </w:rPr>
        <w:t>s</w:t>
      </w:r>
      <w:r w:rsidR="002C4215">
        <w:rPr>
          <w:rFonts w:ascii="Times New Roman" w:hAnsi="Times New Roman"/>
          <w:sz w:val="20"/>
          <w:szCs w:val="20"/>
        </w:rPr>
        <w:t xml:space="preserve"> with the </w:t>
      </w:r>
      <w:r w:rsidR="002C4215" w:rsidRPr="002C4215">
        <w:rPr>
          <w:rFonts w:ascii="Times New Roman" w:hAnsi="Times New Roman"/>
          <w:sz w:val="20"/>
          <w:szCs w:val="20"/>
        </w:rPr>
        <w:t xml:space="preserve">format conversion from </w:t>
      </w:r>
      <w:r w:rsidR="002C4215">
        <w:rPr>
          <w:rFonts w:ascii="Times New Roman" w:hAnsi="Times New Roman"/>
          <w:sz w:val="20"/>
          <w:szCs w:val="20"/>
        </w:rPr>
        <w:t>“</w:t>
      </w:r>
      <w:r w:rsidR="002C4215" w:rsidRPr="002C4215">
        <w:rPr>
          <w:rFonts w:ascii="Times New Roman" w:hAnsi="Times New Roman"/>
          <w:sz w:val="20"/>
          <w:szCs w:val="20"/>
        </w:rPr>
        <w:t>.ply</w:t>
      </w:r>
      <w:r w:rsidR="002C4215">
        <w:rPr>
          <w:rFonts w:ascii="Times New Roman" w:hAnsi="Times New Roman"/>
          <w:sz w:val="20"/>
          <w:szCs w:val="20"/>
        </w:rPr>
        <w:t>”</w:t>
      </w:r>
      <w:r w:rsidR="002C4215" w:rsidRPr="002C4215">
        <w:rPr>
          <w:rFonts w:ascii="Times New Roman" w:hAnsi="Times New Roman"/>
          <w:sz w:val="20"/>
          <w:szCs w:val="20"/>
        </w:rPr>
        <w:t xml:space="preserve"> to the format of </w:t>
      </w:r>
      <w:r w:rsidR="002C4215">
        <w:rPr>
          <w:rFonts w:ascii="Times New Roman" w:hAnsi="Times New Roman"/>
          <w:sz w:val="20"/>
          <w:szCs w:val="20"/>
        </w:rPr>
        <w:t>the sections “</w:t>
      </w:r>
      <w:r w:rsidR="002C4215" w:rsidRPr="002C4215">
        <w:rPr>
          <w:rFonts w:ascii="Times New Roman" w:hAnsi="Times New Roman"/>
          <w:sz w:val="20"/>
          <w:szCs w:val="20"/>
        </w:rPr>
        <w:t>VERTICES</w:t>
      </w:r>
      <w:r w:rsidR="002C4215">
        <w:rPr>
          <w:rFonts w:ascii="Times New Roman" w:hAnsi="Times New Roman"/>
          <w:sz w:val="20"/>
          <w:szCs w:val="20"/>
        </w:rPr>
        <w:t>”</w:t>
      </w:r>
      <w:r w:rsidR="002C4215" w:rsidRPr="002C4215">
        <w:rPr>
          <w:rFonts w:ascii="Times New Roman" w:hAnsi="Times New Roman"/>
          <w:sz w:val="20"/>
          <w:szCs w:val="20"/>
        </w:rPr>
        <w:t xml:space="preserve"> and </w:t>
      </w:r>
      <w:r w:rsidR="002C4215">
        <w:rPr>
          <w:rFonts w:ascii="Times New Roman" w:hAnsi="Times New Roman"/>
          <w:sz w:val="20"/>
          <w:szCs w:val="20"/>
        </w:rPr>
        <w:t>“</w:t>
      </w:r>
      <w:r w:rsidR="002C4215" w:rsidRPr="002C4215">
        <w:rPr>
          <w:rFonts w:ascii="Times New Roman" w:hAnsi="Times New Roman"/>
          <w:sz w:val="20"/>
          <w:szCs w:val="20"/>
        </w:rPr>
        <w:t>FACES</w:t>
      </w:r>
      <w:r w:rsidR="002C4215">
        <w:rPr>
          <w:rFonts w:ascii="Times New Roman" w:hAnsi="Times New Roman"/>
          <w:sz w:val="20"/>
          <w:szCs w:val="20"/>
        </w:rPr>
        <w:t>”</w:t>
      </w:r>
      <w:r w:rsidR="002C4215" w:rsidRPr="002C4215">
        <w:rPr>
          <w:rFonts w:ascii="Times New Roman" w:hAnsi="Times New Roman"/>
          <w:sz w:val="20"/>
          <w:szCs w:val="20"/>
        </w:rPr>
        <w:t xml:space="preserve"> of SPHERA main input file</w:t>
      </w:r>
      <w:r w:rsidR="0030601D">
        <w:rPr>
          <w:rFonts w:ascii="Times New Roman" w:hAnsi="Times New Roman"/>
          <w:sz w:val="20"/>
          <w:szCs w:val="20"/>
        </w:rPr>
        <w:t xml:space="preserve"> to describe the perimeter of a 3D zone (for 3D simulations) or a 2D zone (for 2D simulations)</w:t>
      </w:r>
      <w:r w:rsidR="002C4215" w:rsidRPr="002C4215">
        <w:rPr>
          <w:rFonts w:ascii="Times New Roman" w:hAnsi="Times New Roman"/>
          <w:sz w:val="20"/>
          <w:szCs w:val="20"/>
        </w:rPr>
        <w:t>.</w:t>
      </w:r>
    </w:p>
    <w:p w:rsidR="00173B23" w:rsidRPr="00CC24B6" w:rsidRDefault="00173B23" w:rsidP="00173B23">
      <w:pPr>
        <w:spacing w:after="0" w:line="240" w:lineRule="auto"/>
        <w:jc w:val="both"/>
        <w:rPr>
          <w:rFonts w:ascii="Times New Roman" w:hAnsi="Times New Roman"/>
          <w:sz w:val="20"/>
          <w:szCs w:val="20"/>
        </w:rPr>
      </w:pPr>
      <w:r w:rsidRPr="00CC24B6">
        <w:rPr>
          <w:rFonts w:ascii="Times New Roman" w:hAnsi="Times New Roman"/>
          <w:sz w:val="20"/>
          <w:szCs w:val="20"/>
        </w:rPr>
        <w:t>With Copyright 20</w:t>
      </w:r>
      <w:r w:rsidR="00CC24B6" w:rsidRPr="00CC24B6">
        <w:rPr>
          <w:rFonts w:ascii="Times New Roman" w:hAnsi="Times New Roman"/>
          <w:sz w:val="20"/>
          <w:szCs w:val="20"/>
        </w:rPr>
        <w:t>16</w:t>
      </w:r>
      <w:ins w:id="22" w:author="RSE SpA" w:date="2018-08-07T16:17:00Z">
        <w:r w:rsidR="004A2522">
          <w:rPr>
            <w:rFonts w:ascii="Times New Roman" w:hAnsi="Times New Roman"/>
            <w:sz w:val="20"/>
            <w:szCs w:val="20"/>
          </w:rPr>
          <w:t>-2018</w:t>
        </w:r>
      </w:ins>
      <w:r w:rsidRPr="00CC24B6">
        <w:rPr>
          <w:rFonts w:ascii="Times New Roman" w:hAnsi="Times New Roman"/>
          <w:sz w:val="20"/>
          <w:szCs w:val="20"/>
        </w:rPr>
        <w:t xml:space="preserve"> (</w:t>
      </w:r>
      <w:r w:rsidR="00235EA2" w:rsidRPr="00CC24B6">
        <w:rPr>
          <w:rFonts w:ascii="Times New Roman" w:hAnsi="Times New Roman"/>
          <w:sz w:val="20"/>
          <w:szCs w:val="20"/>
        </w:rPr>
        <w:t xml:space="preserve">RSE </w:t>
      </w:r>
      <w:proofErr w:type="spellStart"/>
      <w:r w:rsidR="00235EA2" w:rsidRPr="00CC24B6">
        <w:rPr>
          <w:rFonts w:ascii="Times New Roman" w:hAnsi="Times New Roman"/>
          <w:sz w:val="20"/>
          <w:szCs w:val="20"/>
        </w:rPr>
        <w:t>SpA</w:t>
      </w:r>
      <w:proofErr w:type="spellEnd"/>
      <w:r w:rsidR="00235EA2" w:rsidRPr="00CC24B6">
        <w:rPr>
          <w:rFonts w:ascii="Times New Roman" w:hAnsi="Times New Roman"/>
          <w:sz w:val="20"/>
          <w:szCs w:val="20"/>
        </w:rPr>
        <w:t xml:space="preserve">), </w:t>
      </w:r>
      <w:r w:rsidR="00CC24B6" w:rsidRPr="00CC24B6">
        <w:rPr>
          <w:rFonts w:ascii="Times New Roman" w:hAnsi="Times New Roman"/>
          <w:sz w:val="20"/>
          <w:szCs w:val="20"/>
        </w:rPr>
        <w:t>“</w:t>
      </w:r>
      <w:r w:rsidR="002C4215" w:rsidRPr="002F79E5">
        <w:rPr>
          <w:rFonts w:ascii="Times New Roman" w:hAnsi="Times New Roman"/>
          <w:sz w:val="20"/>
          <w:szCs w:val="20"/>
        </w:rPr>
        <w:t>ply2SPHERA_perimeter v.</w:t>
      </w:r>
      <w:ins w:id="23" w:author="RSE SpA" w:date="2018-08-07T16:17:00Z">
        <w:r w:rsidR="004A2522">
          <w:rPr>
            <w:rFonts w:ascii="Times New Roman" w:hAnsi="Times New Roman"/>
            <w:sz w:val="20"/>
            <w:szCs w:val="20"/>
          </w:rPr>
          <w:t>2</w:t>
        </w:r>
      </w:ins>
      <w:del w:id="24" w:author="RSE SpA" w:date="2018-08-07T16:17:00Z">
        <w:r w:rsidR="002C4215" w:rsidRPr="002F79E5" w:rsidDel="004A2522">
          <w:rPr>
            <w:rFonts w:ascii="Times New Roman" w:hAnsi="Times New Roman"/>
            <w:sz w:val="20"/>
            <w:szCs w:val="20"/>
          </w:rPr>
          <w:delText>1</w:delText>
        </w:r>
      </w:del>
      <w:r w:rsidR="002C4215" w:rsidRPr="002F79E5">
        <w:rPr>
          <w:rFonts w:ascii="Times New Roman" w:hAnsi="Times New Roman"/>
          <w:sz w:val="20"/>
          <w:szCs w:val="20"/>
        </w:rPr>
        <w:t>.0</w:t>
      </w:r>
      <w:r w:rsidR="00CC24B6" w:rsidRPr="00CC24B6">
        <w:rPr>
          <w:rFonts w:ascii="Times New Roman" w:hAnsi="Times New Roman"/>
          <w:sz w:val="20"/>
          <w:szCs w:val="20"/>
        </w:rPr>
        <w:t xml:space="preserve">” </w:t>
      </w:r>
      <w:r w:rsidR="002C4215">
        <w:rPr>
          <w:rFonts w:ascii="Times New Roman" w:hAnsi="Times New Roman"/>
          <w:sz w:val="20"/>
          <w:szCs w:val="20"/>
        </w:rPr>
        <w:t>is</w:t>
      </w:r>
      <w:r w:rsidR="00CC24B6" w:rsidRPr="00CC24B6">
        <w:rPr>
          <w:rFonts w:ascii="Times New Roman" w:hAnsi="Times New Roman"/>
          <w:sz w:val="20"/>
          <w:szCs w:val="20"/>
        </w:rPr>
        <w:t xml:space="preserve"> writ</w:t>
      </w:r>
      <w:r w:rsidR="002C4215">
        <w:rPr>
          <w:rFonts w:ascii="Times New Roman" w:hAnsi="Times New Roman"/>
          <w:sz w:val="20"/>
          <w:szCs w:val="20"/>
        </w:rPr>
        <w:t>ten by Andrea Amicarelli</w:t>
      </w:r>
      <w:r w:rsidR="00273444">
        <w:rPr>
          <w:rFonts w:ascii="Times New Roman" w:hAnsi="Times New Roman"/>
          <w:sz w:val="20"/>
          <w:szCs w:val="20"/>
        </w:rPr>
        <w:t xml:space="preserve"> (email address: </w:t>
      </w:r>
      <w:r w:rsidR="00273444" w:rsidRPr="00993340">
        <w:rPr>
          <w:rFonts w:ascii="Times New Roman" w:hAnsi="Times New Roman"/>
          <w:sz w:val="20"/>
          <w:szCs w:val="20"/>
        </w:rPr>
        <w:t>andrea.amicarelli@rse-web.it</w:t>
      </w:r>
      <w:r w:rsidR="00273444">
        <w:rPr>
          <w:rFonts w:ascii="Times New Roman" w:hAnsi="Times New Roman"/>
          <w:sz w:val="20"/>
          <w:szCs w:val="20"/>
        </w:rPr>
        <w:t>)</w:t>
      </w:r>
      <w:r w:rsidR="00CC24B6" w:rsidRPr="00CC24B6">
        <w:rPr>
          <w:rFonts w:ascii="Times New Roman" w:hAnsi="Times New Roman"/>
          <w:sz w:val="20"/>
          <w:szCs w:val="20"/>
        </w:rPr>
        <w:t>.</w:t>
      </w:r>
    </w:p>
    <w:p w:rsidR="00097E4F" w:rsidRDefault="00CC24B6" w:rsidP="00DB3EFF">
      <w:pPr>
        <w:spacing w:after="0" w:line="240" w:lineRule="auto"/>
        <w:jc w:val="both"/>
        <w:rPr>
          <w:rFonts w:ascii="Times New Roman" w:hAnsi="Times New Roman"/>
          <w:sz w:val="20"/>
          <w:szCs w:val="20"/>
        </w:rPr>
      </w:pPr>
      <w:r w:rsidRPr="00CC24B6">
        <w:rPr>
          <w:rFonts w:ascii="Times New Roman" w:hAnsi="Times New Roman"/>
          <w:sz w:val="20"/>
          <w:szCs w:val="20"/>
        </w:rPr>
        <w:t>“</w:t>
      </w:r>
      <w:r w:rsidR="002C4215" w:rsidRPr="002F79E5">
        <w:rPr>
          <w:rFonts w:ascii="Times New Roman" w:hAnsi="Times New Roman"/>
          <w:sz w:val="20"/>
          <w:szCs w:val="20"/>
        </w:rPr>
        <w:t>ply2SPHERA_perimeter v.</w:t>
      </w:r>
      <w:ins w:id="25" w:author="RSE SpA" w:date="2018-08-07T16:17:00Z">
        <w:r w:rsidR="004A2522">
          <w:rPr>
            <w:rFonts w:ascii="Times New Roman" w:hAnsi="Times New Roman"/>
            <w:sz w:val="20"/>
            <w:szCs w:val="20"/>
          </w:rPr>
          <w:t>2</w:t>
        </w:r>
      </w:ins>
      <w:del w:id="26" w:author="RSE SpA" w:date="2018-08-07T16:17:00Z">
        <w:r w:rsidR="002C4215" w:rsidRPr="002F79E5" w:rsidDel="004A2522">
          <w:rPr>
            <w:rFonts w:ascii="Times New Roman" w:hAnsi="Times New Roman"/>
            <w:sz w:val="20"/>
            <w:szCs w:val="20"/>
          </w:rPr>
          <w:delText>1</w:delText>
        </w:r>
      </w:del>
      <w:r w:rsidR="002C4215" w:rsidRPr="002F79E5">
        <w:rPr>
          <w:rFonts w:ascii="Times New Roman" w:hAnsi="Times New Roman"/>
          <w:sz w:val="20"/>
          <w:szCs w:val="20"/>
        </w:rPr>
        <w:t>.0</w:t>
      </w:r>
      <w:r w:rsidRPr="00CC24B6">
        <w:rPr>
          <w:rFonts w:ascii="Times New Roman" w:hAnsi="Times New Roman"/>
          <w:sz w:val="20"/>
          <w:szCs w:val="20"/>
        </w:rPr>
        <w:t>”</w:t>
      </w:r>
      <w:r>
        <w:rPr>
          <w:rFonts w:ascii="Times New Roman" w:hAnsi="Times New Roman"/>
          <w:sz w:val="20"/>
          <w:szCs w:val="20"/>
        </w:rPr>
        <w:t xml:space="preserve"> </w:t>
      </w:r>
      <w:r w:rsidR="00097E4F" w:rsidRPr="00235EA2">
        <w:rPr>
          <w:rFonts w:ascii="Times New Roman" w:hAnsi="Times New Roman"/>
          <w:sz w:val="20"/>
          <w:szCs w:val="20"/>
        </w:rPr>
        <w:t>is free software</w:t>
      </w:r>
      <w:r w:rsidR="00097E4F">
        <w:rPr>
          <w:rFonts w:ascii="Times New Roman" w:hAnsi="Times New Roman"/>
          <w:sz w:val="20"/>
          <w:szCs w:val="20"/>
        </w:rPr>
        <w:t xml:space="preserve"> </w:t>
      </w:r>
      <w:r w:rsidR="00097E4F" w:rsidRPr="00235EA2">
        <w:rPr>
          <w:rFonts w:ascii="Times New Roman" w:hAnsi="Times New Roman"/>
          <w:sz w:val="20"/>
          <w:szCs w:val="20"/>
        </w:rPr>
        <w:t xml:space="preserve">released under </w:t>
      </w:r>
      <w:r w:rsidR="00097E4F">
        <w:rPr>
          <w:rFonts w:ascii="Times New Roman" w:hAnsi="Times New Roman"/>
          <w:sz w:val="20"/>
          <w:szCs w:val="20"/>
        </w:rPr>
        <w:t xml:space="preserve">the </w:t>
      </w:r>
      <w:r w:rsidR="00097E4F" w:rsidRPr="00235EA2">
        <w:rPr>
          <w:rFonts w:ascii="Times New Roman" w:hAnsi="Times New Roman"/>
          <w:sz w:val="20"/>
          <w:szCs w:val="20"/>
        </w:rPr>
        <w:t>GNU General Public License</w:t>
      </w:r>
      <w:r w:rsidR="00097E4F">
        <w:rPr>
          <w:rFonts w:ascii="Times New Roman" w:hAnsi="Times New Roman"/>
          <w:sz w:val="20"/>
          <w:szCs w:val="20"/>
        </w:rPr>
        <w:t xml:space="preserve"> (</w:t>
      </w:r>
      <w:r w:rsidR="00097E4F" w:rsidRPr="00235EA2">
        <w:rPr>
          <w:rFonts w:ascii="Times New Roman" w:hAnsi="Times New Roman"/>
          <w:sz w:val="20"/>
          <w:szCs w:val="20"/>
        </w:rPr>
        <w:t>Free Software Foundation</w:t>
      </w:r>
      <w:r w:rsidR="00097E4F">
        <w:rPr>
          <w:rFonts w:ascii="Times New Roman" w:hAnsi="Times New Roman"/>
          <w:sz w:val="20"/>
          <w:szCs w:val="20"/>
        </w:rPr>
        <w:t>)</w:t>
      </w:r>
      <w:r w:rsidR="00097E4F" w:rsidRPr="00235EA2">
        <w:rPr>
          <w:rFonts w:ascii="Times New Roman" w:hAnsi="Times New Roman"/>
          <w:sz w:val="20"/>
          <w:szCs w:val="20"/>
        </w:rPr>
        <w:t>.</w:t>
      </w:r>
    </w:p>
    <w:p w:rsidR="00731FBD" w:rsidRDefault="00731FBD" w:rsidP="00DB3EFF">
      <w:pPr>
        <w:spacing w:after="0" w:line="240" w:lineRule="auto"/>
        <w:jc w:val="both"/>
        <w:rPr>
          <w:rFonts w:ascii="Times New Roman" w:hAnsi="Times New Roman"/>
          <w:sz w:val="20"/>
          <w:szCs w:val="20"/>
        </w:rPr>
      </w:pPr>
    </w:p>
    <w:p w:rsidR="00731FBD" w:rsidRDefault="00731FBD" w:rsidP="00731FBD">
      <w:pPr>
        <w:pStyle w:val="Titolo2"/>
        <w:keepNext w:val="0"/>
        <w:numPr>
          <w:ilvl w:val="0"/>
          <w:numId w:val="3"/>
        </w:numPr>
        <w:spacing w:before="0" w:after="0" w:line="240" w:lineRule="auto"/>
        <w:rPr>
          <w:rFonts w:ascii="Times New Roman" w:hAnsi="Times New Roman"/>
          <w:bCs w:val="0"/>
          <w:i w:val="0"/>
          <w:iCs w:val="0"/>
          <w:sz w:val="24"/>
          <w:szCs w:val="24"/>
        </w:rPr>
      </w:pPr>
      <w:r>
        <w:rPr>
          <w:rFonts w:ascii="Times New Roman" w:hAnsi="Times New Roman"/>
          <w:bCs w:val="0"/>
          <w:i w:val="0"/>
          <w:iCs w:val="0"/>
          <w:sz w:val="24"/>
          <w:szCs w:val="24"/>
        </w:rPr>
        <w:t>Notes</w:t>
      </w:r>
    </w:p>
    <w:p w:rsidR="00294EF6" w:rsidRDefault="002C4215" w:rsidP="007D2B2E">
      <w:pPr>
        <w:spacing w:after="0" w:line="240" w:lineRule="auto"/>
        <w:jc w:val="both"/>
        <w:rPr>
          <w:rFonts w:ascii="Times New Roman" w:hAnsi="Times New Roman"/>
          <w:sz w:val="20"/>
          <w:szCs w:val="20"/>
        </w:rPr>
      </w:pPr>
      <w:r>
        <w:rPr>
          <w:rFonts w:ascii="Times New Roman" w:hAnsi="Times New Roman"/>
          <w:sz w:val="20"/>
          <w:szCs w:val="20"/>
        </w:rPr>
        <w:t>The “.ply</w:t>
      </w:r>
      <w:r w:rsidR="0029348F">
        <w:rPr>
          <w:rFonts w:ascii="Times New Roman" w:hAnsi="Times New Roman"/>
          <w:sz w:val="20"/>
          <w:szCs w:val="20"/>
        </w:rPr>
        <w:t>” input file</w:t>
      </w:r>
      <w:r w:rsidR="00B70D68" w:rsidRPr="00B70D68">
        <w:rPr>
          <w:rFonts w:ascii="Times New Roman" w:hAnsi="Times New Roman"/>
          <w:sz w:val="20"/>
          <w:szCs w:val="20"/>
        </w:rPr>
        <w:t xml:space="preserve"> </w:t>
      </w:r>
      <w:r w:rsidR="0029348F">
        <w:rPr>
          <w:rFonts w:ascii="Times New Roman" w:hAnsi="Times New Roman"/>
          <w:sz w:val="20"/>
          <w:szCs w:val="20"/>
        </w:rPr>
        <w:t>is</w:t>
      </w:r>
      <w:r w:rsidR="00B70D68" w:rsidRPr="00B70D68">
        <w:rPr>
          <w:rFonts w:ascii="Times New Roman" w:hAnsi="Times New Roman"/>
          <w:sz w:val="20"/>
          <w:szCs w:val="20"/>
        </w:rPr>
        <w:t xml:space="preserve"> located in the </w:t>
      </w:r>
      <w:ins w:id="27" w:author="RSE SpA" w:date="2018-08-08T07:19:00Z">
        <w:r w:rsidR="008E0933">
          <w:rPr>
            <w:rFonts w:ascii="Times New Roman" w:hAnsi="Times New Roman"/>
            <w:sz w:val="20"/>
            <w:szCs w:val="20"/>
          </w:rPr>
          <w:t>working directory</w:t>
        </w:r>
      </w:ins>
      <w:del w:id="28" w:author="RSE SpA" w:date="2018-08-08T07:19:00Z">
        <w:r w:rsidR="00B70D68" w:rsidRPr="00B70D68" w:rsidDel="008E0933">
          <w:rPr>
            <w:rFonts w:ascii="Times New Roman" w:hAnsi="Times New Roman"/>
            <w:sz w:val="20"/>
            <w:szCs w:val="20"/>
          </w:rPr>
          <w:delText xml:space="preserve">same folder </w:delText>
        </w:r>
        <w:r w:rsidR="00114BFC" w:rsidDel="008E0933">
          <w:rPr>
            <w:rFonts w:ascii="Times New Roman" w:hAnsi="Times New Roman"/>
            <w:sz w:val="20"/>
            <w:szCs w:val="20"/>
          </w:rPr>
          <w:delText>of</w:delText>
        </w:r>
        <w:r w:rsidR="00B70D68" w:rsidRPr="00B70D68" w:rsidDel="008E0933">
          <w:rPr>
            <w:rFonts w:ascii="Times New Roman" w:hAnsi="Times New Roman"/>
            <w:sz w:val="20"/>
            <w:szCs w:val="20"/>
          </w:rPr>
          <w:delText xml:space="preserve"> the executable file of </w:delText>
        </w:r>
        <w:r w:rsidR="00B70D68" w:rsidDel="008E0933">
          <w:rPr>
            <w:rFonts w:ascii="Times New Roman" w:hAnsi="Times New Roman"/>
            <w:sz w:val="20"/>
            <w:szCs w:val="20"/>
          </w:rPr>
          <w:delText>“</w:delText>
        </w:r>
        <w:r w:rsidRPr="002F79E5" w:rsidDel="008E0933">
          <w:rPr>
            <w:rFonts w:ascii="Times New Roman" w:hAnsi="Times New Roman"/>
            <w:sz w:val="20"/>
            <w:szCs w:val="20"/>
          </w:rPr>
          <w:delText>ply2SPHERA_perimeter v.1.0</w:delText>
        </w:r>
        <w:r w:rsidR="00B70D68" w:rsidDel="008E0933">
          <w:rPr>
            <w:rFonts w:ascii="Times New Roman" w:hAnsi="Times New Roman"/>
            <w:sz w:val="20"/>
            <w:szCs w:val="20"/>
          </w:rPr>
          <w:delText>”</w:delText>
        </w:r>
      </w:del>
      <w:r w:rsidR="00B70D68" w:rsidRPr="00B70D68">
        <w:rPr>
          <w:rFonts w:ascii="Times New Roman" w:hAnsi="Times New Roman"/>
          <w:sz w:val="20"/>
          <w:szCs w:val="20"/>
        </w:rPr>
        <w:t>.</w:t>
      </w:r>
      <w:r w:rsidR="007D2B2E">
        <w:rPr>
          <w:rFonts w:ascii="Times New Roman" w:hAnsi="Times New Roman"/>
          <w:sz w:val="20"/>
          <w:szCs w:val="20"/>
        </w:rPr>
        <w:t xml:space="preserve"> Here, </w:t>
      </w:r>
      <w:r w:rsidR="0030601D">
        <w:rPr>
          <w:rFonts w:ascii="Times New Roman" w:hAnsi="Times New Roman"/>
          <w:sz w:val="20"/>
          <w:szCs w:val="20"/>
        </w:rPr>
        <w:t xml:space="preserve">there is </w:t>
      </w:r>
      <w:r w:rsidR="007D2B2E">
        <w:rPr>
          <w:rFonts w:ascii="Times New Roman" w:hAnsi="Times New Roman"/>
          <w:sz w:val="20"/>
          <w:szCs w:val="20"/>
        </w:rPr>
        <w:t xml:space="preserve">also </w:t>
      </w:r>
      <w:r w:rsidR="0030601D">
        <w:rPr>
          <w:rFonts w:ascii="Times New Roman" w:hAnsi="Times New Roman"/>
          <w:sz w:val="20"/>
          <w:szCs w:val="20"/>
        </w:rPr>
        <w:t xml:space="preserve">the main input file of </w:t>
      </w:r>
      <w:r w:rsidR="0030601D" w:rsidRPr="002F79E5">
        <w:rPr>
          <w:rFonts w:ascii="Times New Roman" w:hAnsi="Times New Roman"/>
          <w:sz w:val="20"/>
          <w:szCs w:val="20"/>
        </w:rPr>
        <w:t>ply2SPHERA_perimeter v.</w:t>
      </w:r>
      <w:ins w:id="29" w:author="RSE SpA" w:date="2018-08-08T07:30:00Z">
        <w:r w:rsidR="00226383">
          <w:rPr>
            <w:rFonts w:ascii="Times New Roman" w:hAnsi="Times New Roman"/>
            <w:sz w:val="20"/>
            <w:szCs w:val="20"/>
          </w:rPr>
          <w:t>2</w:t>
        </w:r>
      </w:ins>
      <w:del w:id="30" w:author="RSE SpA" w:date="2018-08-08T07:30:00Z">
        <w:r w:rsidR="0030601D" w:rsidRPr="002F79E5" w:rsidDel="00226383">
          <w:rPr>
            <w:rFonts w:ascii="Times New Roman" w:hAnsi="Times New Roman"/>
            <w:sz w:val="20"/>
            <w:szCs w:val="20"/>
          </w:rPr>
          <w:delText>1</w:delText>
        </w:r>
      </w:del>
      <w:r w:rsidR="0030601D" w:rsidRPr="002F79E5">
        <w:rPr>
          <w:rFonts w:ascii="Times New Roman" w:hAnsi="Times New Roman"/>
          <w:sz w:val="20"/>
          <w:szCs w:val="20"/>
        </w:rPr>
        <w:t>.0</w:t>
      </w:r>
      <w:r w:rsidR="0030601D">
        <w:rPr>
          <w:rFonts w:ascii="Times New Roman" w:hAnsi="Times New Roman"/>
          <w:sz w:val="20"/>
          <w:szCs w:val="20"/>
        </w:rPr>
        <w:t xml:space="preserve">: </w:t>
      </w:r>
      <w:r w:rsidR="0030601D" w:rsidRPr="0030601D">
        <w:rPr>
          <w:rFonts w:ascii="Times New Roman" w:hAnsi="Times New Roman"/>
          <w:sz w:val="20"/>
          <w:szCs w:val="20"/>
        </w:rPr>
        <w:t>ply2SPHERA_perimeter</w:t>
      </w:r>
      <w:r w:rsidR="0030601D">
        <w:rPr>
          <w:rFonts w:ascii="Times New Roman" w:hAnsi="Times New Roman"/>
          <w:sz w:val="20"/>
          <w:szCs w:val="20"/>
        </w:rPr>
        <w:t>.inp. This is composed by 3 lines, with the following structure:</w:t>
      </w:r>
    </w:p>
    <w:p w:rsidR="00294EF6" w:rsidRPr="00294EF6" w:rsidRDefault="0030601D" w:rsidP="00294EF6">
      <w:pPr>
        <w:spacing w:after="0" w:line="240" w:lineRule="auto"/>
        <w:jc w:val="both"/>
        <w:rPr>
          <w:rFonts w:ascii="Times New Roman" w:hAnsi="Times New Roman"/>
          <w:sz w:val="20"/>
          <w:szCs w:val="20"/>
        </w:rPr>
      </w:pPr>
      <w:r>
        <w:rPr>
          <w:rFonts w:ascii="Times New Roman" w:hAnsi="Times New Roman"/>
          <w:sz w:val="20"/>
          <w:szCs w:val="20"/>
        </w:rPr>
        <w:t xml:space="preserve">&lt;integer_1&gt; &lt;integer_2&gt; &lt;integer_3&gt; </w:t>
      </w:r>
      <w:r w:rsidR="00294EF6" w:rsidRPr="00294EF6">
        <w:rPr>
          <w:rFonts w:ascii="Times New Roman" w:hAnsi="Times New Roman"/>
          <w:sz w:val="20"/>
          <w:szCs w:val="20"/>
        </w:rPr>
        <w:t xml:space="preserve">! </w:t>
      </w:r>
      <w:proofErr w:type="spellStart"/>
      <w:r w:rsidR="00294EF6" w:rsidRPr="00294EF6">
        <w:rPr>
          <w:rFonts w:ascii="Times New Roman" w:hAnsi="Times New Roman"/>
          <w:sz w:val="20"/>
          <w:szCs w:val="20"/>
        </w:rPr>
        <w:t>perimeter_first_vertex_ID</w:t>
      </w:r>
      <w:proofErr w:type="spellEnd"/>
      <w:r>
        <w:rPr>
          <w:rFonts w:ascii="Times New Roman" w:hAnsi="Times New Roman"/>
          <w:sz w:val="20"/>
          <w:szCs w:val="20"/>
        </w:rPr>
        <w:t xml:space="preserve"> (ID o</w:t>
      </w:r>
      <w:r w:rsidR="007D2B2E">
        <w:rPr>
          <w:rFonts w:ascii="Times New Roman" w:hAnsi="Times New Roman"/>
          <w:sz w:val="20"/>
          <w:szCs w:val="20"/>
        </w:rPr>
        <w:t>f</w:t>
      </w:r>
      <w:r>
        <w:rPr>
          <w:rFonts w:ascii="Times New Roman" w:hAnsi="Times New Roman"/>
          <w:sz w:val="20"/>
          <w:szCs w:val="20"/>
        </w:rPr>
        <w:t xml:space="preserve"> the first vertex of the perimeter);</w:t>
      </w:r>
      <w:r w:rsidR="00294EF6" w:rsidRPr="00294EF6">
        <w:rPr>
          <w:rFonts w:ascii="Times New Roman" w:hAnsi="Times New Roman"/>
          <w:sz w:val="20"/>
          <w:szCs w:val="20"/>
        </w:rPr>
        <w:t xml:space="preserve"> </w:t>
      </w:r>
      <w:proofErr w:type="spellStart"/>
      <w:r w:rsidR="00294EF6" w:rsidRPr="00294EF6">
        <w:rPr>
          <w:rFonts w:ascii="Times New Roman" w:hAnsi="Times New Roman"/>
          <w:sz w:val="20"/>
          <w:szCs w:val="20"/>
        </w:rPr>
        <w:t>perimeter_first_face_ID</w:t>
      </w:r>
      <w:proofErr w:type="spellEnd"/>
      <w:r>
        <w:rPr>
          <w:rFonts w:ascii="Times New Roman" w:hAnsi="Times New Roman"/>
          <w:sz w:val="20"/>
          <w:szCs w:val="20"/>
        </w:rPr>
        <w:t xml:space="preserve"> (ID of the first face of the perimeter)</w:t>
      </w:r>
      <w:r w:rsidR="00294EF6" w:rsidRPr="00294EF6">
        <w:rPr>
          <w:rFonts w:ascii="Times New Roman" w:hAnsi="Times New Roman"/>
          <w:sz w:val="20"/>
          <w:szCs w:val="20"/>
        </w:rPr>
        <w:t xml:space="preserve">; </w:t>
      </w:r>
      <w:proofErr w:type="spellStart"/>
      <w:r w:rsidR="00294EF6" w:rsidRPr="00294EF6">
        <w:rPr>
          <w:rFonts w:ascii="Times New Roman" w:hAnsi="Times New Roman"/>
          <w:sz w:val="20"/>
          <w:szCs w:val="20"/>
        </w:rPr>
        <w:t>perimeter_ID</w:t>
      </w:r>
      <w:proofErr w:type="spellEnd"/>
      <w:r>
        <w:rPr>
          <w:rFonts w:ascii="Times New Roman" w:hAnsi="Times New Roman"/>
          <w:sz w:val="20"/>
          <w:szCs w:val="20"/>
        </w:rPr>
        <w:t xml:space="preserve"> (ID of the perimeter)</w:t>
      </w:r>
    </w:p>
    <w:p w:rsidR="00294EF6" w:rsidRPr="00294EF6" w:rsidRDefault="0030601D" w:rsidP="00294EF6">
      <w:pPr>
        <w:spacing w:after="0" w:line="240" w:lineRule="auto"/>
        <w:jc w:val="both"/>
        <w:rPr>
          <w:rFonts w:ascii="Times New Roman" w:hAnsi="Times New Roman"/>
          <w:sz w:val="20"/>
          <w:szCs w:val="20"/>
        </w:rPr>
      </w:pPr>
      <w:r>
        <w:rPr>
          <w:rFonts w:ascii="Times New Roman" w:hAnsi="Times New Roman"/>
          <w:sz w:val="20"/>
          <w:szCs w:val="20"/>
        </w:rPr>
        <w:t xml:space="preserve">&lt;real&gt; ! </w:t>
      </w:r>
      <w:proofErr w:type="spellStart"/>
      <w:r>
        <w:rPr>
          <w:rFonts w:ascii="Times New Roman" w:hAnsi="Times New Roman"/>
          <w:sz w:val="20"/>
          <w:szCs w:val="20"/>
        </w:rPr>
        <w:t>z_offset</w:t>
      </w:r>
      <w:proofErr w:type="spellEnd"/>
      <w:r>
        <w:rPr>
          <w:rFonts w:ascii="Times New Roman" w:hAnsi="Times New Roman"/>
          <w:sz w:val="20"/>
          <w:szCs w:val="20"/>
        </w:rPr>
        <w:t xml:space="preserve"> (offset of the z-coordinate)</w:t>
      </w:r>
    </w:p>
    <w:p w:rsidR="00294EF6" w:rsidRDefault="0030601D" w:rsidP="00294EF6">
      <w:pPr>
        <w:spacing w:after="0" w:line="240" w:lineRule="auto"/>
        <w:jc w:val="both"/>
        <w:rPr>
          <w:rFonts w:ascii="Times New Roman" w:hAnsi="Times New Roman"/>
          <w:sz w:val="20"/>
          <w:szCs w:val="20"/>
        </w:rPr>
      </w:pPr>
      <w:r>
        <w:rPr>
          <w:rFonts w:ascii="Times New Roman" w:hAnsi="Times New Roman"/>
          <w:sz w:val="20"/>
          <w:szCs w:val="20"/>
        </w:rPr>
        <w:t>&lt;character&gt;</w:t>
      </w:r>
      <w:r w:rsidR="00294EF6" w:rsidRPr="00294EF6">
        <w:rPr>
          <w:rFonts w:ascii="Times New Roman" w:hAnsi="Times New Roman"/>
          <w:sz w:val="20"/>
          <w:szCs w:val="20"/>
        </w:rPr>
        <w:t xml:space="preserve"> ! </w:t>
      </w:r>
      <w:proofErr w:type="spellStart"/>
      <w:r w:rsidR="00294EF6" w:rsidRPr="00294EF6">
        <w:rPr>
          <w:rFonts w:ascii="Times New Roman" w:hAnsi="Times New Roman"/>
          <w:sz w:val="20"/>
          <w:szCs w:val="20"/>
        </w:rPr>
        <w:t>ply_file_name</w:t>
      </w:r>
      <w:proofErr w:type="spellEnd"/>
      <w:r>
        <w:rPr>
          <w:rFonts w:ascii="Times New Roman" w:hAnsi="Times New Roman"/>
          <w:sz w:val="20"/>
          <w:szCs w:val="20"/>
        </w:rPr>
        <w:t xml:space="preserve"> (name of the .ply input file)</w:t>
      </w:r>
    </w:p>
    <w:p w:rsidR="0030601D" w:rsidRDefault="0030601D" w:rsidP="00294EF6">
      <w:pPr>
        <w:spacing w:after="0" w:line="240" w:lineRule="auto"/>
        <w:jc w:val="both"/>
        <w:rPr>
          <w:rFonts w:ascii="Times New Roman" w:hAnsi="Times New Roman"/>
          <w:sz w:val="20"/>
          <w:szCs w:val="20"/>
        </w:rPr>
      </w:pPr>
    </w:p>
    <w:p w:rsidR="0007749D" w:rsidRPr="009B6326" w:rsidRDefault="0007749D" w:rsidP="0007749D">
      <w:pPr>
        <w:pStyle w:val="Titolo2"/>
        <w:keepNext w:val="0"/>
        <w:numPr>
          <w:ilvl w:val="0"/>
          <w:numId w:val="3"/>
        </w:numPr>
        <w:spacing w:before="0" w:after="0" w:line="240" w:lineRule="auto"/>
        <w:rPr>
          <w:rFonts w:ascii="Times New Roman" w:hAnsi="Times New Roman"/>
          <w:bCs w:val="0"/>
          <w:i w:val="0"/>
          <w:iCs w:val="0"/>
          <w:sz w:val="24"/>
          <w:szCs w:val="24"/>
        </w:rPr>
      </w:pPr>
      <w:bookmarkStart w:id="31" w:name="_Ref521064938"/>
      <w:bookmarkStart w:id="32" w:name="_Toc521070849"/>
      <w:commentRangeStart w:id="33"/>
      <w:r w:rsidRPr="009B6326">
        <w:rPr>
          <w:rFonts w:ascii="Times New Roman" w:hAnsi="Times New Roman"/>
          <w:bCs w:val="0"/>
          <w:i w:val="0"/>
          <w:iCs w:val="0"/>
          <w:sz w:val="24"/>
          <w:szCs w:val="24"/>
        </w:rPr>
        <w:t>Tutorials</w:t>
      </w:r>
      <w:bookmarkEnd w:id="31"/>
      <w:bookmarkEnd w:id="32"/>
      <w:commentRangeEnd w:id="33"/>
      <w:r>
        <w:rPr>
          <w:rStyle w:val="Rimandocommento"/>
          <w:rFonts w:ascii="Calibri" w:eastAsia="Calibri" w:hAnsi="Calibri"/>
          <w:b w:val="0"/>
          <w:bCs w:val="0"/>
          <w:i w:val="0"/>
          <w:iCs w:val="0"/>
        </w:rPr>
        <w:commentReference w:id="33"/>
      </w:r>
    </w:p>
    <w:p w:rsidR="0007749D" w:rsidRPr="0057550C" w:rsidRDefault="0007749D" w:rsidP="0007749D">
      <w:pPr>
        <w:spacing w:after="0" w:line="240" w:lineRule="auto"/>
        <w:jc w:val="both"/>
        <w:rPr>
          <w:rFonts w:ascii="Times New Roman" w:hAnsi="Times New Roman"/>
          <w:sz w:val="20"/>
          <w:szCs w:val="24"/>
        </w:rPr>
      </w:pPr>
      <w:r>
        <w:rPr>
          <w:rFonts w:ascii="Times New Roman" w:hAnsi="Times New Roman"/>
          <w:sz w:val="20"/>
          <w:szCs w:val="24"/>
        </w:rPr>
        <w:t>ply2SPHERA_perimeter v.2.0 is validated on 4</w:t>
      </w:r>
      <w:r w:rsidRPr="0057550C">
        <w:rPr>
          <w:rFonts w:ascii="Times New Roman" w:hAnsi="Times New Roman"/>
          <w:sz w:val="20"/>
          <w:szCs w:val="24"/>
        </w:rPr>
        <w:t xml:space="preserve"> tutorials (following sub-sections), each one having possible variants. Some of the tutorials are published on International Journals and were also carried out with previous versions of the code. Other minor test cases only represent very simple configurations.</w:t>
      </w:r>
    </w:p>
    <w:p w:rsidR="0007749D" w:rsidRPr="009B6326" w:rsidRDefault="0007749D" w:rsidP="0007749D">
      <w:pPr>
        <w:pStyle w:val="Titolo2"/>
        <w:keepNext w:val="0"/>
        <w:numPr>
          <w:ilvl w:val="1"/>
          <w:numId w:val="3"/>
        </w:numPr>
        <w:spacing w:before="0" w:after="0" w:line="240" w:lineRule="auto"/>
        <w:rPr>
          <w:rFonts w:ascii="Times New Roman" w:hAnsi="Times New Roman"/>
          <w:bCs w:val="0"/>
          <w:i w:val="0"/>
          <w:iCs w:val="0"/>
          <w:sz w:val="24"/>
          <w:szCs w:val="24"/>
        </w:rPr>
      </w:pPr>
      <w:bookmarkStart w:id="34" w:name="_Toc521070850"/>
      <w:r w:rsidRPr="009B6326">
        <w:rPr>
          <w:rFonts w:ascii="Times New Roman" w:hAnsi="Times New Roman"/>
          <w:bCs w:val="0"/>
          <w:i w:val="0"/>
          <w:iCs w:val="0"/>
          <w:sz w:val="24"/>
          <w:szCs w:val="24"/>
        </w:rPr>
        <w:t>“</w:t>
      </w:r>
      <w:proofErr w:type="spellStart"/>
      <w:r w:rsidRPr="009B6326">
        <w:rPr>
          <w:rFonts w:ascii="Times New Roman" w:hAnsi="Times New Roman"/>
          <w:bCs w:val="0"/>
          <w:i w:val="0"/>
          <w:iCs w:val="0"/>
          <w:sz w:val="24"/>
          <w:szCs w:val="24"/>
        </w:rPr>
        <w:t>db_Alpe_Gera</w:t>
      </w:r>
      <w:proofErr w:type="spellEnd"/>
      <w:r w:rsidRPr="009B6326">
        <w:rPr>
          <w:rFonts w:ascii="Times New Roman" w:hAnsi="Times New Roman"/>
          <w:bCs w:val="0"/>
          <w:i w:val="0"/>
          <w:iCs w:val="0"/>
          <w:sz w:val="24"/>
          <w:szCs w:val="24"/>
        </w:rPr>
        <w:t>”</w:t>
      </w:r>
    </w:p>
    <w:p w:rsidR="0007749D" w:rsidRDefault="0007749D" w:rsidP="0007749D">
      <w:pPr>
        <w:spacing w:after="0" w:line="240" w:lineRule="auto"/>
        <w:jc w:val="both"/>
        <w:rPr>
          <w:rFonts w:ascii="Times New Roman" w:hAnsi="Times New Roman"/>
          <w:sz w:val="20"/>
          <w:szCs w:val="24"/>
        </w:rPr>
      </w:pPr>
      <w:r w:rsidRPr="0057550C">
        <w:rPr>
          <w:rFonts w:ascii="Times New Roman" w:hAnsi="Times New Roman"/>
          <w:sz w:val="20"/>
          <w:szCs w:val="24"/>
        </w:rPr>
        <w:t xml:space="preserve">This tutorial is completely described in </w:t>
      </w:r>
      <w:proofErr w:type="spellStart"/>
      <w:r w:rsidRPr="0057550C">
        <w:rPr>
          <w:rFonts w:ascii="Times New Roman" w:hAnsi="Times New Roman"/>
          <w:sz w:val="20"/>
          <w:szCs w:val="24"/>
        </w:rPr>
        <w:t>Amicarelli</w:t>
      </w:r>
      <w:proofErr w:type="spellEnd"/>
      <w:r w:rsidRPr="0057550C">
        <w:rPr>
          <w:rFonts w:ascii="Times New Roman" w:hAnsi="Times New Roman"/>
          <w:sz w:val="20"/>
          <w:szCs w:val="24"/>
        </w:rPr>
        <w:t xml:space="preserve"> &amp; Agate (2017</w:t>
      </w:r>
      <w:r>
        <w:rPr>
          <w:rFonts w:ascii="Times New Roman" w:hAnsi="Times New Roman"/>
          <w:sz w:val="20"/>
          <w:szCs w:val="24"/>
        </w:rPr>
        <w:t>, [</w:t>
      </w:r>
      <w:r>
        <w:rPr>
          <w:rFonts w:ascii="Times New Roman" w:hAnsi="Times New Roman"/>
          <w:sz w:val="20"/>
          <w:szCs w:val="24"/>
        </w:rPr>
        <w:fldChar w:fldCharType="begin"/>
      </w:r>
      <w:r>
        <w:rPr>
          <w:rFonts w:ascii="Times New Roman" w:hAnsi="Times New Roman"/>
          <w:sz w:val="20"/>
          <w:szCs w:val="24"/>
        </w:rPr>
        <w:instrText xml:space="preserve"> REF _Ref521406207 \r \h </w:instrText>
      </w:r>
      <w:r>
        <w:rPr>
          <w:rFonts w:ascii="Times New Roman" w:hAnsi="Times New Roman"/>
          <w:sz w:val="20"/>
          <w:szCs w:val="24"/>
        </w:rPr>
      </w:r>
      <w:r>
        <w:rPr>
          <w:rFonts w:ascii="Times New Roman" w:hAnsi="Times New Roman"/>
          <w:sz w:val="20"/>
          <w:szCs w:val="24"/>
        </w:rPr>
        <w:fldChar w:fldCharType="separate"/>
      </w:r>
      <w:r>
        <w:rPr>
          <w:rFonts w:ascii="Times New Roman" w:hAnsi="Times New Roman"/>
          <w:sz w:val="20"/>
          <w:szCs w:val="24"/>
        </w:rPr>
        <w:t>5</w:t>
      </w:r>
      <w:r>
        <w:rPr>
          <w:rFonts w:ascii="Times New Roman" w:hAnsi="Times New Roman"/>
          <w:sz w:val="20"/>
          <w:szCs w:val="24"/>
        </w:rPr>
        <w:fldChar w:fldCharType="end"/>
      </w:r>
      <w:r>
        <w:rPr>
          <w:rFonts w:ascii="Times New Roman" w:hAnsi="Times New Roman"/>
          <w:sz w:val="20"/>
          <w:szCs w:val="24"/>
        </w:rPr>
        <w:t>]</w:t>
      </w:r>
      <w:r w:rsidRPr="0057550C">
        <w:rPr>
          <w:rFonts w:ascii="Times New Roman" w:hAnsi="Times New Roman"/>
          <w:sz w:val="20"/>
          <w:szCs w:val="24"/>
        </w:rPr>
        <w:t>). This project report is Open-Access and also includes a synthetic English version.</w:t>
      </w:r>
    </w:p>
    <w:p w:rsidR="0007749D" w:rsidRPr="009B6326" w:rsidRDefault="0007749D" w:rsidP="0007749D">
      <w:pPr>
        <w:pStyle w:val="Titolo2"/>
        <w:keepNext w:val="0"/>
        <w:numPr>
          <w:ilvl w:val="1"/>
          <w:numId w:val="3"/>
        </w:numPr>
        <w:spacing w:before="0" w:after="0" w:line="240" w:lineRule="auto"/>
        <w:rPr>
          <w:rFonts w:ascii="Times New Roman" w:hAnsi="Times New Roman"/>
          <w:bCs w:val="0"/>
          <w:i w:val="0"/>
          <w:iCs w:val="0"/>
          <w:sz w:val="24"/>
          <w:szCs w:val="24"/>
        </w:rPr>
      </w:pPr>
      <w:r w:rsidRPr="009B6326">
        <w:rPr>
          <w:rFonts w:ascii="Times New Roman" w:hAnsi="Times New Roman"/>
          <w:bCs w:val="0"/>
          <w:i w:val="0"/>
          <w:iCs w:val="0"/>
          <w:sz w:val="24"/>
          <w:szCs w:val="24"/>
        </w:rPr>
        <w:t>“</w:t>
      </w:r>
      <w:proofErr w:type="spellStart"/>
      <w:r w:rsidRPr="009B6326">
        <w:rPr>
          <w:rFonts w:ascii="Times New Roman" w:hAnsi="Times New Roman"/>
          <w:bCs w:val="0"/>
          <w:i w:val="0"/>
          <w:iCs w:val="0"/>
          <w:sz w:val="24"/>
          <w:szCs w:val="24"/>
        </w:rPr>
        <w:t>db_Alpe_Gera</w:t>
      </w:r>
      <w:r>
        <w:rPr>
          <w:rFonts w:ascii="Times New Roman" w:hAnsi="Times New Roman"/>
          <w:bCs w:val="0"/>
          <w:i w:val="0"/>
          <w:iCs w:val="0"/>
          <w:sz w:val="24"/>
          <w:szCs w:val="24"/>
        </w:rPr>
        <w:t>_Lanzada_substations</w:t>
      </w:r>
      <w:proofErr w:type="spellEnd"/>
      <w:r w:rsidRPr="009B6326">
        <w:rPr>
          <w:rFonts w:ascii="Times New Roman" w:hAnsi="Times New Roman"/>
          <w:bCs w:val="0"/>
          <w:i w:val="0"/>
          <w:iCs w:val="0"/>
          <w:sz w:val="24"/>
          <w:szCs w:val="24"/>
        </w:rPr>
        <w:t>”</w:t>
      </w:r>
    </w:p>
    <w:p w:rsidR="0007749D" w:rsidRPr="0007749D" w:rsidRDefault="0007749D" w:rsidP="0007749D">
      <w:pPr>
        <w:spacing w:after="0" w:line="240" w:lineRule="auto"/>
        <w:jc w:val="both"/>
        <w:rPr>
          <w:rFonts w:ascii="Times New Roman" w:hAnsi="Times New Roman"/>
          <w:sz w:val="20"/>
          <w:szCs w:val="24"/>
        </w:rPr>
      </w:pPr>
      <w:r w:rsidRPr="0007749D">
        <w:rPr>
          <w:rFonts w:ascii="Times New Roman" w:hAnsi="Times New Roman"/>
          <w:sz w:val="20"/>
          <w:szCs w:val="24"/>
        </w:rPr>
        <w:t xml:space="preserve">This tutorial is completely described in </w:t>
      </w:r>
      <w:proofErr w:type="spellStart"/>
      <w:r w:rsidRPr="0007749D">
        <w:rPr>
          <w:rFonts w:ascii="Times New Roman" w:hAnsi="Times New Roman"/>
          <w:sz w:val="20"/>
          <w:szCs w:val="24"/>
        </w:rPr>
        <w:t>Amicarelli</w:t>
      </w:r>
      <w:proofErr w:type="spellEnd"/>
      <w:r w:rsidRPr="0007749D">
        <w:rPr>
          <w:rFonts w:ascii="Times New Roman" w:hAnsi="Times New Roman"/>
          <w:sz w:val="20"/>
          <w:szCs w:val="24"/>
        </w:rPr>
        <w:t xml:space="preserve"> (2018</w:t>
      </w:r>
      <w:r>
        <w:rPr>
          <w:rFonts w:ascii="Times New Roman" w:hAnsi="Times New Roman"/>
          <w:sz w:val="20"/>
          <w:szCs w:val="24"/>
        </w:rPr>
        <w:t>, [</w:t>
      </w:r>
      <w:r>
        <w:rPr>
          <w:rFonts w:ascii="Times New Roman" w:hAnsi="Times New Roman"/>
          <w:sz w:val="20"/>
          <w:szCs w:val="24"/>
        </w:rPr>
        <w:fldChar w:fldCharType="begin"/>
      </w:r>
      <w:r>
        <w:rPr>
          <w:rFonts w:ascii="Times New Roman" w:hAnsi="Times New Roman"/>
          <w:sz w:val="20"/>
          <w:szCs w:val="24"/>
        </w:rPr>
        <w:instrText xml:space="preserve"> REF _Ref520967512 \r \h </w:instrText>
      </w:r>
      <w:r>
        <w:rPr>
          <w:rFonts w:ascii="Times New Roman" w:hAnsi="Times New Roman"/>
          <w:sz w:val="20"/>
          <w:szCs w:val="24"/>
        </w:rPr>
      </w:r>
      <w:r>
        <w:rPr>
          <w:rFonts w:ascii="Times New Roman" w:hAnsi="Times New Roman"/>
          <w:sz w:val="20"/>
          <w:szCs w:val="24"/>
        </w:rPr>
        <w:fldChar w:fldCharType="separate"/>
      </w:r>
      <w:r>
        <w:rPr>
          <w:rFonts w:ascii="Times New Roman" w:hAnsi="Times New Roman"/>
          <w:sz w:val="20"/>
          <w:szCs w:val="24"/>
        </w:rPr>
        <w:t>1</w:t>
      </w:r>
      <w:r>
        <w:rPr>
          <w:rFonts w:ascii="Times New Roman" w:hAnsi="Times New Roman"/>
          <w:sz w:val="20"/>
          <w:szCs w:val="24"/>
        </w:rPr>
        <w:fldChar w:fldCharType="end"/>
      </w:r>
      <w:r>
        <w:rPr>
          <w:rFonts w:ascii="Times New Roman" w:hAnsi="Times New Roman"/>
          <w:sz w:val="20"/>
          <w:szCs w:val="24"/>
        </w:rPr>
        <w:t>]</w:t>
      </w:r>
      <w:r w:rsidRPr="0007749D">
        <w:rPr>
          <w:rFonts w:ascii="Times New Roman" w:hAnsi="Times New Roman"/>
          <w:sz w:val="20"/>
          <w:szCs w:val="24"/>
        </w:rPr>
        <w:t>). This project report is Open-Access and also includes a synthetic English version.</w:t>
      </w:r>
    </w:p>
    <w:p w:rsidR="0007749D" w:rsidRPr="009B6326" w:rsidRDefault="0007749D" w:rsidP="0007749D">
      <w:pPr>
        <w:pStyle w:val="Titolo2"/>
        <w:keepNext w:val="0"/>
        <w:numPr>
          <w:ilvl w:val="1"/>
          <w:numId w:val="3"/>
        </w:numPr>
        <w:spacing w:before="0" w:after="0" w:line="240" w:lineRule="auto"/>
        <w:rPr>
          <w:rFonts w:ascii="Times New Roman" w:hAnsi="Times New Roman"/>
          <w:bCs w:val="0"/>
          <w:i w:val="0"/>
          <w:iCs w:val="0"/>
          <w:sz w:val="24"/>
          <w:szCs w:val="24"/>
        </w:rPr>
      </w:pPr>
      <w:r w:rsidRPr="009B6326">
        <w:rPr>
          <w:rFonts w:ascii="Times New Roman" w:hAnsi="Times New Roman"/>
          <w:bCs w:val="0"/>
          <w:i w:val="0"/>
          <w:iCs w:val="0"/>
          <w:sz w:val="24"/>
          <w:szCs w:val="24"/>
        </w:rPr>
        <w:t xml:space="preserve"> </w:t>
      </w:r>
      <w:r w:rsidRPr="009B6326">
        <w:rPr>
          <w:rFonts w:ascii="Times New Roman" w:hAnsi="Times New Roman"/>
          <w:bCs w:val="0"/>
          <w:i w:val="0"/>
          <w:iCs w:val="0"/>
          <w:sz w:val="24"/>
          <w:szCs w:val="24"/>
        </w:rPr>
        <w:t>“</w:t>
      </w:r>
      <w:proofErr w:type="spellStart"/>
      <w:r w:rsidRPr="009B6326">
        <w:rPr>
          <w:rFonts w:ascii="Times New Roman" w:hAnsi="Times New Roman"/>
          <w:bCs w:val="0"/>
          <w:i w:val="0"/>
          <w:iCs w:val="0"/>
          <w:sz w:val="24"/>
          <w:szCs w:val="24"/>
        </w:rPr>
        <w:t>edb_ICOLD</w:t>
      </w:r>
      <w:proofErr w:type="spellEnd"/>
      <w:r w:rsidRPr="009B6326">
        <w:rPr>
          <w:rFonts w:ascii="Times New Roman" w:hAnsi="Times New Roman"/>
          <w:bCs w:val="0"/>
          <w:i w:val="0"/>
          <w:iCs w:val="0"/>
          <w:sz w:val="24"/>
          <w:szCs w:val="24"/>
        </w:rPr>
        <w:t>”</w:t>
      </w:r>
      <w:bookmarkEnd w:id="34"/>
    </w:p>
    <w:p w:rsidR="0007749D" w:rsidRPr="0057550C" w:rsidRDefault="0007749D" w:rsidP="0007749D">
      <w:pPr>
        <w:spacing w:after="0" w:line="240" w:lineRule="auto"/>
        <w:jc w:val="both"/>
        <w:rPr>
          <w:rFonts w:ascii="Times New Roman" w:hAnsi="Times New Roman"/>
          <w:sz w:val="20"/>
          <w:szCs w:val="24"/>
        </w:rPr>
      </w:pPr>
      <w:r w:rsidRPr="0057550C">
        <w:rPr>
          <w:rFonts w:ascii="Times New Roman" w:hAnsi="Times New Roman"/>
          <w:sz w:val="20"/>
          <w:szCs w:val="24"/>
        </w:rPr>
        <w:lastRenderedPageBreak/>
        <w:t xml:space="preserve">This tutorial is completely described in </w:t>
      </w:r>
      <w:proofErr w:type="spellStart"/>
      <w:r w:rsidRPr="0057550C">
        <w:rPr>
          <w:rFonts w:ascii="Times New Roman" w:hAnsi="Times New Roman"/>
          <w:sz w:val="20"/>
          <w:szCs w:val="24"/>
        </w:rPr>
        <w:t>Amicarelli</w:t>
      </w:r>
      <w:proofErr w:type="spellEnd"/>
      <w:r w:rsidRPr="0057550C">
        <w:rPr>
          <w:rFonts w:ascii="Times New Roman" w:hAnsi="Times New Roman"/>
          <w:sz w:val="20"/>
          <w:szCs w:val="24"/>
        </w:rPr>
        <w:t xml:space="preserve"> et al. (2017</w:t>
      </w:r>
      <w:r>
        <w:rPr>
          <w:rFonts w:ascii="Times New Roman" w:hAnsi="Times New Roman"/>
          <w:sz w:val="20"/>
          <w:szCs w:val="24"/>
        </w:rPr>
        <w:t>, [</w:t>
      </w:r>
      <w:r>
        <w:rPr>
          <w:rFonts w:ascii="Times New Roman" w:hAnsi="Times New Roman"/>
          <w:sz w:val="20"/>
          <w:szCs w:val="24"/>
        </w:rPr>
        <w:fldChar w:fldCharType="begin"/>
      </w:r>
      <w:r>
        <w:rPr>
          <w:rFonts w:ascii="Times New Roman" w:hAnsi="Times New Roman"/>
          <w:sz w:val="20"/>
          <w:szCs w:val="24"/>
        </w:rPr>
        <w:instrText xml:space="preserve"> REF _Ref521476512 \r \h </w:instrText>
      </w:r>
      <w:r>
        <w:rPr>
          <w:rFonts w:ascii="Times New Roman" w:hAnsi="Times New Roman"/>
          <w:sz w:val="20"/>
          <w:szCs w:val="24"/>
        </w:rPr>
      </w:r>
      <w:r>
        <w:rPr>
          <w:rFonts w:ascii="Times New Roman" w:hAnsi="Times New Roman"/>
          <w:sz w:val="20"/>
          <w:szCs w:val="24"/>
        </w:rPr>
        <w:fldChar w:fldCharType="separate"/>
      </w:r>
      <w:r>
        <w:rPr>
          <w:rFonts w:ascii="Times New Roman" w:hAnsi="Times New Roman"/>
          <w:sz w:val="20"/>
          <w:szCs w:val="24"/>
        </w:rPr>
        <w:t>4</w:t>
      </w:r>
      <w:r>
        <w:rPr>
          <w:rFonts w:ascii="Times New Roman" w:hAnsi="Times New Roman"/>
          <w:sz w:val="20"/>
          <w:szCs w:val="24"/>
        </w:rPr>
        <w:fldChar w:fldCharType="end"/>
      </w:r>
      <w:r>
        <w:rPr>
          <w:rFonts w:ascii="Times New Roman" w:hAnsi="Times New Roman"/>
          <w:sz w:val="20"/>
          <w:szCs w:val="24"/>
        </w:rPr>
        <w:t>]</w:t>
      </w:r>
      <w:r w:rsidRPr="0057550C">
        <w:rPr>
          <w:rFonts w:ascii="Times New Roman" w:hAnsi="Times New Roman"/>
          <w:sz w:val="20"/>
          <w:szCs w:val="24"/>
        </w:rPr>
        <w:t xml:space="preserve">). The paper version available on </w:t>
      </w:r>
      <w:proofErr w:type="spellStart"/>
      <w:r w:rsidRPr="0057550C">
        <w:rPr>
          <w:rFonts w:ascii="Times New Roman" w:hAnsi="Times New Roman"/>
          <w:sz w:val="20"/>
          <w:szCs w:val="24"/>
        </w:rPr>
        <w:t>ResearchGate</w:t>
      </w:r>
      <w:proofErr w:type="spellEnd"/>
      <w:r w:rsidRPr="0057550C">
        <w:rPr>
          <w:rFonts w:ascii="Times New Roman" w:hAnsi="Times New Roman"/>
          <w:sz w:val="20"/>
          <w:szCs w:val="24"/>
        </w:rPr>
        <w:t xml:space="preserve"> might help in case the published version is unavailable.</w:t>
      </w:r>
    </w:p>
    <w:p w:rsidR="0007749D" w:rsidRPr="009B6326" w:rsidRDefault="0007749D" w:rsidP="0007749D">
      <w:pPr>
        <w:pStyle w:val="Titolo2"/>
        <w:keepNext w:val="0"/>
        <w:numPr>
          <w:ilvl w:val="1"/>
          <w:numId w:val="3"/>
        </w:numPr>
        <w:spacing w:before="0" w:after="0" w:line="240" w:lineRule="auto"/>
        <w:rPr>
          <w:rFonts w:ascii="Times New Roman" w:hAnsi="Times New Roman"/>
          <w:bCs w:val="0"/>
          <w:i w:val="0"/>
          <w:iCs w:val="0"/>
          <w:sz w:val="24"/>
          <w:szCs w:val="24"/>
        </w:rPr>
      </w:pPr>
      <w:r>
        <w:rPr>
          <w:rFonts w:ascii="Times New Roman" w:hAnsi="Times New Roman"/>
          <w:bCs w:val="0"/>
          <w:i w:val="0"/>
          <w:iCs w:val="0"/>
          <w:sz w:val="24"/>
          <w:szCs w:val="24"/>
        </w:rPr>
        <w:t>“</w:t>
      </w:r>
      <w:proofErr w:type="spellStart"/>
      <w:r>
        <w:rPr>
          <w:rFonts w:ascii="Times New Roman" w:hAnsi="Times New Roman"/>
          <w:bCs w:val="0"/>
          <w:i w:val="0"/>
          <w:iCs w:val="0"/>
          <w:sz w:val="24"/>
          <w:szCs w:val="24"/>
        </w:rPr>
        <w:t>spherical_Couette_flows</w:t>
      </w:r>
      <w:proofErr w:type="spellEnd"/>
      <w:r>
        <w:rPr>
          <w:rFonts w:ascii="Times New Roman" w:hAnsi="Times New Roman"/>
          <w:bCs w:val="0"/>
          <w:i w:val="0"/>
          <w:iCs w:val="0"/>
          <w:sz w:val="24"/>
          <w:szCs w:val="24"/>
        </w:rPr>
        <w:t>”</w:t>
      </w:r>
    </w:p>
    <w:p w:rsidR="0007749D" w:rsidRPr="0007749D" w:rsidRDefault="0007749D" w:rsidP="0007749D">
      <w:pPr>
        <w:spacing w:after="0" w:line="240" w:lineRule="auto"/>
        <w:jc w:val="both"/>
        <w:rPr>
          <w:rFonts w:ascii="Times New Roman" w:hAnsi="Times New Roman"/>
          <w:sz w:val="20"/>
          <w:szCs w:val="24"/>
        </w:rPr>
      </w:pPr>
      <w:r w:rsidRPr="0007749D">
        <w:rPr>
          <w:rFonts w:ascii="Times New Roman" w:hAnsi="Times New Roman"/>
          <w:sz w:val="20"/>
          <w:szCs w:val="24"/>
        </w:rPr>
        <w:t xml:space="preserve">This tutorial is described in </w:t>
      </w:r>
      <w:proofErr w:type="spellStart"/>
      <w:r w:rsidRPr="0007749D">
        <w:rPr>
          <w:rFonts w:ascii="Times New Roman" w:hAnsi="Times New Roman"/>
          <w:sz w:val="20"/>
          <w:szCs w:val="24"/>
        </w:rPr>
        <w:t>Amicarelli</w:t>
      </w:r>
      <w:proofErr w:type="spellEnd"/>
      <w:r>
        <w:rPr>
          <w:rFonts w:ascii="Times New Roman" w:hAnsi="Times New Roman"/>
          <w:sz w:val="20"/>
          <w:szCs w:val="24"/>
        </w:rPr>
        <w:t xml:space="preserve"> et al.</w:t>
      </w:r>
      <w:r w:rsidRPr="0007749D">
        <w:rPr>
          <w:rFonts w:ascii="Times New Roman" w:hAnsi="Times New Roman"/>
          <w:sz w:val="20"/>
          <w:szCs w:val="24"/>
        </w:rPr>
        <w:t xml:space="preserve"> (2016, SPHERIC</w:t>
      </w:r>
      <w:r>
        <w:rPr>
          <w:rFonts w:ascii="Times New Roman" w:hAnsi="Times New Roman"/>
          <w:sz w:val="20"/>
          <w:szCs w:val="24"/>
        </w:rPr>
        <w:t>, [</w:t>
      </w:r>
      <w:r>
        <w:rPr>
          <w:rFonts w:ascii="Times New Roman" w:hAnsi="Times New Roman"/>
          <w:sz w:val="20"/>
          <w:szCs w:val="24"/>
        </w:rPr>
        <w:fldChar w:fldCharType="begin"/>
      </w:r>
      <w:r>
        <w:rPr>
          <w:rFonts w:ascii="Times New Roman" w:hAnsi="Times New Roman"/>
          <w:sz w:val="20"/>
          <w:szCs w:val="24"/>
        </w:rPr>
        <w:instrText xml:space="preserve"> REF _Ref520967925 \r \h </w:instrText>
      </w:r>
      <w:r>
        <w:rPr>
          <w:rFonts w:ascii="Times New Roman" w:hAnsi="Times New Roman"/>
          <w:sz w:val="20"/>
          <w:szCs w:val="24"/>
        </w:rPr>
      </w:r>
      <w:r>
        <w:rPr>
          <w:rFonts w:ascii="Times New Roman" w:hAnsi="Times New Roman"/>
          <w:sz w:val="20"/>
          <w:szCs w:val="24"/>
        </w:rPr>
        <w:fldChar w:fldCharType="separate"/>
      </w:r>
      <w:r>
        <w:rPr>
          <w:rFonts w:ascii="Times New Roman" w:hAnsi="Times New Roman"/>
          <w:sz w:val="20"/>
          <w:szCs w:val="24"/>
        </w:rPr>
        <w:t>3</w:t>
      </w:r>
      <w:r>
        <w:rPr>
          <w:rFonts w:ascii="Times New Roman" w:hAnsi="Times New Roman"/>
          <w:sz w:val="20"/>
          <w:szCs w:val="24"/>
        </w:rPr>
        <w:fldChar w:fldCharType="end"/>
      </w:r>
      <w:r>
        <w:rPr>
          <w:rFonts w:ascii="Times New Roman" w:hAnsi="Times New Roman"/>
          <w:sz w:val="20"/>
          <w:szCs w:val="24"/>
        </w:rPr>
        <w:t>]</w:t>
      </w:r>
      <w:r w:rsidRPr="0007749D">
        <w:rPr>
          <w:rFonts w:ascii="Times New Roman" w:hAnsi="Times New Roman"/>
          <w:sz w:val="20"/>
          <w:szCs w:val="24"/>
        </w:rPr>
        <w:t xml:space="preserve">). The tutorial is also available on </w:t>
      </w:r>
      <w:proofErr w:type="spellStart"/>
      <w:r w:rsidRPr="0007749D">
        <w:rPr>
          <w:rFonts w:ascii="Times New Roman" w:hAnsi="Times New Roman"/>
          <w:sz w:val="20"/>
          <w:szCs w:val="24"/>
        </w:rPr>
        <w:t>Amicarelli</w:t>
      </w:r>
      <w:proofErr w:type="spellEnd"/>
      <w:r w:rsidRPr="0007749D">
        <w:rPr>
          <w:rFonts w:ascii="Times New Roman" w:hAnsi="Times New Roman"/>
          <w:sz w:val="20"/>
          <w:szCs w:val="24"/>
        </w:rPr>
        <w:t xml:space="preserve"> &amp; Agate (2016, </w:t>
      </w:r>
      <w:proofErr w:type="spellStart"/>
      <w:r w:rsidRPr="0007749D">
        <w:rPr>
          <w:rFonts w:ascii="Times New Roman" w:hAnsi="Times New Roman"/>
          <w:sz w:val="20"/>
          <w:szCs w:val="24"/>
        </w:rPr>
        <w:t>RdS</w:t>
      </w:r>
      <w:proofErr w:type="spellEnd"/>
      <w:r>
        <w:rPr>
          <w:rFonts w:ascii="Times New Roman" w:hAnsi="Times New Roman"/>
          <w:sz w:val="20"/>
          <w:szCs w:val="24"/>
        </w:rPr>
        <w:t>, [</w:t>
      </w:r>
      <w:r>
        <w:rPr>
          <w:rFonts w:ascii="Times New Roman" w:hAnsi="Times New Roman"/>
          <w:sz w:val="20"/>
          <w:szCs w:val="24"/>
        </w:rPr>
        <w:fldChar w:fldCharType="begin"/>
      </w:r>
      <w:r>
        <w:rPr>
          <w:rFonts w:ascii="Times New Roman" w:hAnsi="Times New Roman"/>
          <w:sz w:val="20"/>
          <w:szCs w:val="24"/>
        </w:rPr>
        <w:instrText xml:space="preserve"> REF _Ref521476684 \r \h </w:instrText>
      </w:r>
      <w:r>
        <w:rPr>
          <w:rFonts w:ascii="Times New Roman" w:hAnsi="Times New Roman"/>
          <w:sz w:val="20"/>
          <w:szCs w:val="24"/>
        </w:rPr>
      </w:r>
      <w:r>
        <w:rPr>
          <w:rFonts w:ascii="Times New Roman" w:hAnsi="Times New Roman"/>
          <w:sz w:val="20"/>
          <w:szCs w:val="24"/>
        </w:rPr>
        <w:fldChar w:fldCharType="separate"/>
      </w:r>
      <w:r>
        <w:rPr>
          <w:rFonts w:ascii="Times New Roman" w:hAnsi="Times New Roman"/>
          <w:sz w:val="20"/>
          <w:szCs w:val="24"/>
        </w:rPr>
        <w:t>2</w:t>
      </w:r>
      <w:r>
        <w:rPr>
          <w:rFonts w:ascii="Times New Roman" w:hAnsi="Times New Roman"/>
          <w:sz w:val="20"/>
          <w:szCs w:val="24"/>
        </w:rPr>
        <w:fldChar w:fldCharType="end"/>
      </w:r>
      <w:r>
        <w:rPr>
          <w:rFonts w:ascii="Times New Roman" w:hAnsi="Times New Roman"/>
          <w:sz w:val="20"/>
          <w:szCs w:val="24"/>
        </w:rPr>
        <w:t>]</w:t>
      </w:r>
      <w:r w:rsidRPr="0007749D">
        <w:rPr>
          <w:rFonts w:ascii="Times New Roman" w:hAnsi="Times New Roman"/>
          <w:sz w:val="20"/>
          <w:szCs w:val="24"/>
        </w:rPr>
        <w:t>). This project report is Open-Access and also includes a synthetic English version.</w:t>
      </w:r>
    </w:p>
    <w:p w:rsidR="0007749D" w:rsidRDefault="0007749D" w:rsidP="00294EF6">
      <w:pPr>
        <w:spacing w:after="0" w:line="240" w:lineRule="auto"/>
        <w:jc w:val="both"/>
        <w:rPr>
          <w:rFonts w:ascii="Times New Roman" w:hAnsi="Times New Roman"/>
          <w:sz w:val="20"/>
          <w:szCs w:val="20"/>
        </w:rPr>
      </w:pPr>
    </w:p>
    <w:p w:rsidR="0007749D" w:rsidRDefault="0007749D" w:rsidP="00294EF6">
      <w:pPr>
        <w:spacing w:after="0" w:line="240" w:lineRule="auto"/>
        <w:jc w:val="both"/>
        <w:rPr>
          <w:rFonts w:ascii="Times New Roman" w:hAnsi="Times New Roman"/>
          <w:sz w:val="20"/>
          <w:szCs w:val="20"/>
        </w:rPr>
      </w:pPr>
    </w:p>
    <w:p w:rsidR="0007749D" w:rsidRPr="000030FC" w:rsidRDefault="0007749D" w:rsidP="0007749D">
      <w:pPr>
        <w:pStyle w:val="Titolo2"/>
        <w:keepNext w:val="0"/>
        <w:numPr>
          <w:ilvl w:val="0"/>
          <w:numId w:val="3"/>
        </w:numPr>
        <w:spacing w:before="0" w:after="0" w:line="240" w:lineRule="auto"/>
        <w:rPr>
          <w:rFonts w:ascii="Times New Roman" w:hAnsi="Times New Roman"/>
          <w:bCs w:val="0"/>
          <w:i w:val="0"/>
          <w:iCs w:val="0"/>
          <w:sz w:val="24"/>
          <w:szCs w:val="24"/>
        </w:rPr>
      </w:pPr>
      <w:bookmarkStart w:id="35" w:name="_Toc521070886"/>
      <w:bookmarkStart w:id="36" w:name="_Ref520373754"/>
      <w:commentRangeStart w:id="37"/>
      <w:r w:rsidRPr="000030FC">
        <w:rPr>
          <w:rFonts w:ascii="Times New Roman" w:hAnsi="Times New Roman"/>
          <w:bCs w:val="0"/>
          <w:i w:val="0"/>
          <w:iCs w:val="0"/>
          <w:sz w:val="24"/>
          <w:szCs w:val="24"/>
        </w:rPr>
        <w:t>References</w:t>
      </w:r>
      <w:bookmarkEnd w:id="35"/>
      <w:commentRangeEnd w:id="37"/>
      <w:r>
        <w:rPr>
          <w:rStyle w:val="Rimandocommento"/>
          <w:rFonts w:ascii="Calibri" w:eastAsia="Calibri" w:hAnsi="Calibri"/>
          <w:b w:val="0"/>
          <w:bCs w:val="0"/>
          <w:i w:val="0"/>
          <w:iCs w:val="0"/>
        </w:rPr>
        <w:commentReference w:id="37"/>
      </w:r>
    </w:p>
    <w:p w:rsidR="0007749D" w:rsidRDefault="0007749D" w:rsidP="0007749D">
      <w:pPr>
        <w:pStyle w:val="Paragrafoelenco"/>
        <w:numPr>
          <w:ilvl w:val="0"/>
          <w:numId w:val="38"/>
        </w:numPr>
        <w:jc w:val="both"/>
        <w:rPr>
          <w:sz w:val="20"/>
        </w:rPr>
      </w:pPr>
      <w:bookmarkStart w:id="38" w:name="_Ref521406204"/>
      <w:bookmarkStart w:id="39" w:name="_Ref520967512"/>
      <w:r w:rsidRPr="0007749D">
        <w:rPr>
          <w:sz w:val="20"/>
        </w:rPr>
        <w:t>Amicarelli A., 2018; Modellazione fluidodinamica SPH 3D per la propagazione di inondazioni</w:t>
      </w:r>
      <w:r w:rsidRPr="005D00D6">
        <w:rPr>
          <w:szCs w:val="22"/>
        </w:rPr>
        <w:t xml:space="preserve"> </w:t>
      </w:r>
      <w:r w:rsidRPr="0007749D">
        <w:rPr>
          <w:sz w:val="20"/>
        </w:rPr>
        <w:t xml:space="preserve">in ambiente urbano e valutazioni di supporto ai fini della gestione del sistema elettrico in aree soggette a rischio idrogeologico; RSE </w:t>
      </w:r>
      <w:proofErr w:type="spellStart"/>
      <w:r w:rsidRPr="0007749D">
        <w:rPr>
          <w:sz w:val="20"/>
        </w:rPr>
        <w:t>SpA</w:t>
      </w:r>
      <w:proofErr w:type="spellEnd"/>
      <w:r w:rsidRPr="0007749D">
        <w:rPr>
          <w:sz w:val="20"/>
        </w:rPr>
        <w:t xml:space="preserve">, Ricerca di Sistema, </w:t>
      </w:r>
      <w:proofErr w:type="spellStart"/>
      <w:r w:rsidRPr="0007749D">
        <w:rPr>
          <w:sz w:val="20"/>
        </w:rPr>
        <w:t>Deliverable</w:t>
      </w:r>
      <w:proofErr w:type="spellEnd"/>
      <w:r w:rsidRPr="0007749D">
        <w:rPr>
          <w:sz w:val="20"/>
        </w:rPr>
        <w:t xml:space="preserve"> 18001519.</w:t>
      </w:r>
      <w:bookmarkEnd w:id="39"/>
    </w:p>
    <w:p w:rsidR="0007749D" w:rsidRDefault="0007749D" w:rsidP="0007749D">
      <w:pPr>
        <w:pStyle w:val="Paragrafoelenco"/>
        <w:numPr>
          <w:ilvl w:val="0"/>
          <w:numId w:val="38"/>
        </w:numPr>
        <w:jc w:val="both"/>
        <w:rPr>
          <w:sz w:val="20"/>
        </w:rPr>
      </w:pPr>
      <w:bookmarkStart w:id="40" w:name="_Ref521476684"/>
      <w:r w:rsidRPr="0007749D">
        <w:rPr>
          <w:sz w:val="20"/>
        </w:rPr>
        <w:t>Amicarelli A., G. Agate, 2016, Modellazione fluidodinamica SPH per fenomeni di liquefazione in dighe in terra e realizzazione di una versione “Free Open-Source Software” del codice SPH SPHERA per la propagazione di inondazioni con trasporto di corpi solidi e trasporto solido di fondo, RSE, Ricerca di Sistema, Rapporto 16001838</w:t>
      </w:r>
      <w:bookmarkEnd w:id="40"/>
    </w:p>
    <w:p w:rsidR="0007749D" w:rsidRPr="0007749D" w:rsidRDefault="0007749D" w:rsidP="0007749D">
      <w:pPr>
        <w:pStyle w:val="Paragrafoelenco"/>
        <w:numPr>
          <w:ilvl w:val="0"/>
          <w:numId w:val="38"/>
        </w:numPr>
        <w:jc w:val="both"/>
        <w:rPr>
          <w:sz w:val="20"/>
        </w:rPr>
      </w:pPr>
      <w:bookmarkStart w:id="41" w:name="_Ref520967925"/>
      <w:proofErr w:type="spellStart"/>
      <w:r w:rsidRPr="0007749D">
        <w:rPr>
          <w:sz w:val="20"/>
        </w:rPr>
        <w:t>Amicarelli</w:t>
      </w:r>
      <w:proofErr w:type="spellEnd"/>
      <w:r w:rsidRPr="0007749D">
        <w:rPr>
          <w:sz w:val="20"/>
        </w:rPr>
        <w:t xml:space="preserve"> A.; G. Agate, B. </w:t>
      </w:r>
      <w:proofErr w:type="spellStart"/>
      <w:r w:rsidRPr="0007749D">
        <w:rPr>
          <w:sz w:val="20"/>
        </w:rPr>
        <w:t>Stefanova</w:t>
      </w:r>
      <w:proofErr w:type="spellEnd"/>
      <w:r w:rsidRPr="0007749D">
        <w:rPr>
          <w:sz w:val="20"/>
        </w:rPr>
        <w:t xml:space="preserve">, S. </w:t>
      </w:r>
      <w:proofErr w:type="spellStart"/>
      <w:r w:rsidRPr="0007749D">
        <w:rPr>
          <w:sz w:val="20"/>
        </w:rPr>
        <w:t>Sibilla</w:t>
      </w:r>
      <w:proofErr w:type="spellEnd"/>
      <w:r w:rsidRPr="0007749D">
        <w:rPr>
          <w:sz w:val="20"/>
        </w:rPr>
        <w:t xml:space="preserve">, J. </w:t>
      </w:r>
      <w:proofErr w:type="spellStart"/>
      <w:r w:rsidRPr="0007749D">
        <w:rPr>
          <w:sz w:val="20"/>
        </w:rPr>
        <w:t>Grabe</w:t>
      </w:r>
      <w:proofErr w:type="spellEnd"/>
      <w:r w:rsidRPr="0007749D">
        <w:rPr>
          <w:sz w:val="20"/>
        </w:rPr>
        <w:t xml:space="preserve">; 2016; A SPH model for dike overtopping and dam liquefaction with bed-load transport, bottom drag and mobile boundaries; 11th SPHERIC ERCOFTAC International Workshop SPHERIC 2016 – ERCOFTACT Conference, pp.424-431, </w:t>
      </w:r>
      <w:proofErr w:type="spellStart"/>
      <w:r w:rsidRPr="0007749D">
        <w:rPr>
          <w:sz w:val="20"/>
        </w:rPr>
        <w:t>Garching</w:t>
      </w:r>
      <w:proofErr w:type="spellEnd"/>
      <w:r w:rsidRPr="0007749D">
        <w:rPr>
          <w:sz w:val="20"/>
        </w:rPr>
        <w:t xml:space="preserve"> (Munich, Germany); ISBN: 9783000533587.</w:t>
      </w:r>
      <w:bookmarkEnd w:id="41"/>
    </w:p>
    <w:p w:rsidR="0007749D" w:rsidRPr="0057550C" w:rsidRDefault="0007749D" w:rsidP="0007749D">
      <w:pPr>
        <w:pStyle w:val="Paragrafoelenco"/>
        <w:numPr>
          <w:ilvl w:val="0"/>
          <w:numId w:val="38"/>
        </w:numPr>
        <w:jc w:val="both"/>
        <w:rPr>
          <w:sz w:val="20"/>
        </w:rPr>
      </w:pPr>
      <w:bookmarkStart w:id="42" w:name="_Ref521476512"/>
      <w:r w:rsidRPr="0057550C">
        <w:rPr>
          <w:sz w:val="20"/>
        </w:rPr>
        <w:t xml:space="preserve">Amicarelli A., B. </w:t>
      </w:r>
      <w:proofErr w:type="spellStart"/>
      <w:r w:rsidRPr="0057550C">
        <w:rPr>
          <w:sz w:val="20"/>
        </w:rPr>
        <w:t>Kocak</w:t>
      </w:r>
      <w:proofErr w:type="spellEnd"/>
      <w:r w:rsidRPr="0057550C">
        <w:rPr>
          <w:sz w:val="20"/>
        </w:rPr>
        <w:t xml:space="preserve">, S. Sibilla, J. </w:t>
      </w:r>
      <w:proofErr w:type="spellStart"/>
      <w:r w:rsidRPr="0057550C">
        <w:rPr>
          <w:sz w:val="20"/>
        </w:rPr>
        <w:t>Grabe</w:t>
      </w:r>
      <w:proofErr w:type="spellEnd"/>
      <w:r w:rsidRPr="0057550C">
        <w:rPr>
          <w:sz w:val="20"/>
        </w:rPr>
        <w:t xml:space="preserve">; 2017; A 3D </w:t>
      </w:r>
      <w:proofErr w:type="spellStart"/>
      <w:r w:rsidRPr="0057550C">
        <w:rPr>
          <w:sz w:val="20"/>
        </w:rPr>
        <w:t>Smoothed</w:t>
      </w:r>
      <w:proofErr w:type="spellEnd"/>
      <w:r w:rsidRPr="0057550C">
        <w:rPr>
          <w:sz w:val="20"/>
        </w:rPr>
        <w:t xml:space="preserve"> </w:t>
      </w:r>
      <w:proofErr w:type="spellStart"/>
      <w:r w:rsidRPr="0057550C">
        <w:rPr>
          <w:sz w:val="20"/>
        </w:rPr>
        <w:t>Particle</w:t>
      </w:r>
      <w:proofErr w:type="spellEnd"/>
      <w:r w:rsidRPr="0057550C">
        <w:rPr>
          <w:sz w:val="20"/>
        </w:rPr>
        <w:t xml:space="preserve"> </w:t>
      </w:r>
      <w:proofErr w:type="spellStart"/>
      <w:r w:rsidRPr="0057550C">
        <w:rPr>
          <w:sz w:val="20"/>
        </w:rPr>
        <w:t>Hydrodynamics</w:t>
      </w:r>
      <w:proofErr w:type="spellEnd"/>
      <w:r w:rsidRPr="0057550C">
        <w:rPr>
          <w:sz w:val="20"/>
        </w:rPr>
        <w:t xml:space="preserve"> model for </w:t>
      </w:r>
      <w:proofErr w:type="spellStart"/>
      <w:r w:rsidRPr="0057550C">
        <w:rPr>
          <w:sz w:val="20"/>
        </w:rPr>
        <w:t>erosional</w:t>
      </w:r>
      <w:proofErr w:type="spellEnd"/>
      <w:r w:rsidRPr="0057550C">
        <w:rPr>
          <w:sz w:val="20"/>
        </w:rPr>
        <w:t xml:space="preserve"> dam-break </w:t>
      </w:r>
      <w:proofErr w:type="spellStart"/>
      <w:r w:rsidRPr="0057550C">
        <w:rPr>
          <w:sz w:val="20"/>
        </w:rPr>
        <w:t>floods</w:t>
      </w:r>
      <w:proofErr w:type="spellEnd"/>
      <w:r w:rsidRPr="0057550C">
        <w:rPr>
          <w:sz w:val="20"/>
        </w:rPr>
        <w:t xml:space="preserve">; International Journal of </w:t>
      </w:r>
      <w:proofErr w:type="spellStart"/>
      <w:r w:rsidRPr="0057550C">
        <w:rPr>
          <w:sz w:val="20"/>
        </w:rPr>
        <w:t>Computational</w:t>
      </w:r>
      <w:proofErr w:type="spellEnd"/>
      <w:r w:rsidRPr="0057550C">
        <w:rPr>
          <w:sz w:val="20"/>
        </w:rPr>
        <w:t xml:space="preserve"> </w:t>
      </w:r>
      <w:proofErr w:type="spellStart"/>
      <w:r w:rsidRPr="0057550C">
        <w:rPr>
          <w:sz w:val="20"/>
        </w:rPr>
        <w:t>Fluid</w:t>
      </w:r>
      <w:proofErr w:type="spellEnd"/>
      <w:r w:rsidRPr="0057550C">
        <w:rPr>
          <w:sz w:val="20"/>
        </w:rPr>
        <w:t xml:space="preserve"> Dynamics, 31(10):413-434; DOI 10.1080/10618562.2017.1422731</w:t>
      </w:r>
      <w:bookmarkEnd w:id="36"/>
      <w:bookmarkEnd w:id="38"/>
      <w:bookmarkEnd w:id="42"/>
    </w:p>
    <w:p w:rsidR="0007749D" w:rsidRDefault="0007749D" w:rsidP="0007749D">
      <w:pPr>
        <w:pStyle w:val="Paragrafoelenco"/>
        <w:numPr>
          <w:ilvl w:val="0"/>
          <w:numId w:val="38"/>
        </w:numPr>
        <w:jc w:val="both"/>
        <w:rPr>
          <w:sz w:val="20"/>
        </w:rPr>
      </w:pPr>
      <w:bookmarkStart w:id="43" w:name="_Ref521406207"/>
      <w:r w:rsidRPr="0057550C">
        <w:rPr>
          <w:sz w:val="20"/>
        </w:rPr>
        <w:t xml:space="preserve">Amicarelli A., G. Agate; 2017; Modellazione fluidodinamica SPH per la propagazione di inondazioni in presenza di opere di protezione; RSE </w:t>
      </w:r>
      <w:proofErr w:type="spellStart"/>
      <w:r w:rsidRPr="0057550C">
        <w:rPr>
          <w:sz w:val="20"/>
        </w:rPr>
        <w:t>SpA</w:t>
      </w:r>
      <w:proofErr w:type="spellEnd"/>
      <w:r w:rsidRPr="0057550C">
        <w:rPr>
          <w:sz w:val="20"/>
        </w:rPr>
        <w:t xml:space="preserve">, Ricerca di Sistema, </w:t>
      </w:r>
      <w:proofErr w:type="spellStart"/>
      <w:r w:rsidRPr="0057550C">
        <w:rPr>
          <w:sz w:val="20"/>
        </w:rPr>
        <w:t>Deliverable</w:t>
      </w:r>
      <w:proofErr w:type="spellEnd"/>
      <w:r w:rsidRPr="0057550C">
        <w:rPr>
          <w:sz w:val="20"/>
        </w:rPr>
        <w:t xml:space="preserve"> 17002102.</w:t>
      </w:r>
      <w:bookmarkEnd w:id="43"/>
    </w:p>
    <w:p w:rsidR="0007749D" w:rsidRPr="0057550C" w:rsidRDefault="0007749D" w:rsidP="0007749D">
      <w:pPr>
        <w:pStyle w:val="Paragrafoelenco"/>
        <w:numPr>
          <w:ilvl w:val="0"/>
          <w:numId w:val="38"/>
        </w:numPr>
        <w:jc w:val="both"/>
        <w:rPr>
          <w:sz w:val="20"/>
        </w:rPr>
      </w:pPr>
      <w:bookmarkStart w:id="44" w:name="_Ref521406208"/>
      <w:proofErr w:type="spellStart"/>
      <w:r w:rsidRPr="00DF746B">
        <w:rPr>
          <w:sz w:val="20"/>
        </w:rPr>
        <w:t>Paraview</w:t>
      </w:r>
      <w:proofErr w:type="spellEnd"/>
      <w:r w:rsidRPr="00DF746B">
        <w:rPr>
          <w:sz w:val="20"/>
        </w:rPr>
        <w:t xml:space="preserve"> (</w:t>
      </w:r>
      <w:proofErr w:type="spellStart"/>
      <w:r w:rsidRPr="00DF746B">
        <w:rPr>
          <w:sz w:val="20"/>
        </w:rPr>
        <w:t>Kitware</w:t>
      </w:r>
      <w:proofErr w:type="spellEnd"/>
      <w:r w:rsidRPr="00DF746B">
        <w:rPr>
          <w:sz w:val="20"/>
        </w:rPr>
        <w:t>), https://github.com/Kitware/ParaView</w:t>
      </w:r>
      <w:bookmarkEnd w:id="44"/>
    </w:p>
    <w:p w:rsidR="0007749D" w:rsidRDefault="0007749D" w:rsidP="00294EF6">
      <w:pPr>
        <w:spacing w:after="0" w:line="240" w:lineRule="auto"/>
        <w:jc w:val="both"/>
        <w:rPr>
          <w:rFonts w:ascii="Times New Roman" w:hAnsi="Times New Roman"/>
          <w:sz w:val="20"/>
          <w:szCs w:val="20"/>
        </w:rPr>
      </w:pPr>
    </w:p>
    <w:p w:rsidR="0007749D" w:rsidRDefault="0007749D">
      <w:pPr>
        <w:spacing w:after="0" w:line="240" w:lineRule="auto"/>
        <w:jc w:val="both"/>
        <w:rPr>
          <w:rFonts w:ascii="Times New Roman" w:hAnsi="Times New Roman"/>
          <w:sz w:val="20"/>
          <w:szCs w:val="20"/>
        </w:rPr>
      </w:pPr>
    </w:p>
    <w:sectPr w:rsidR="0007749D">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RSE SpA" w:date="2018-08-07T16:16:00Z" w:initials=".">
    <w:p w:rsidR="004A2522" w:rsidRDefault="004A2522">
      <w:pPr>
        <w:pStyle w:val="Testocommento"/>
      </w:pPr>
      <w:r>
        <w:rPr>
          <w:rStyle w:val="Rimandocommento"/>
        </w:rPr>
        <w:annotationRef/>
      </w:r>
      <w:r>
        <w:t>part revised</w:t>
      </w:r>
    </w:p>
  </w:comment>
  <w:comment w:id="33" w:author="RSE SpA" w:date="2018-08-08T07:21:00Z" w:initials=".">
    <w:p w:rsidR="0007749D" w:rsidRDefault="0007749D" w:rsidP="0007749D">
      <w:pPr>
        <w:pStyle w:val="Testocommento"/>
      </w:pPr>
      <w:r>
        <w:rPr>
          <w:rStyle w:val="Rimandocommento"/>
        </w:rPr>
        <w:annotationRef/>
      </w:r>
      <w:r>
        <w:t>new part</w:t>
      </w:r>
    </w:p>
  </w:comment>
  <w:comment w:id="37" w:author="RSE SpA" w:date="2018-08-08T07:21:00Z" w:initials=".">
    <w:p w:rsidR="0007749D" w:rsidRDefault="0007749D" w:rsidP="0007749D">
      <w:pPr>
        <w:pStyle w:val="Testocommento"/>
      </w:pPr>
      <w:r>
        <w:rPr>
          <w:rStyle w:val="Rimandocommento"/>
        </w:rPr>
        <w:annotationRef/>
      </w:r>
      <w:r>
        <w:t>new part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F22"/>
    <w:multiLevelType w:val="hybridMultilevel"/>
    <w:tmpl w:val="3E48A8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6207F5"/>
    <w:multiLevelType w:val="hybridMultilevel"/>
    <w:tmpl w:val="CB1C931C"/>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6C07D2"/>
    <w:multiLevelType w:val="multilevel"/>
    <w:tmpl w:val="18B66C42"/>
    <w:lvl w:ilvl="0">
      <w:start w:val="1"/>
      <w:numFmt w:val="decimal"/>
      <w:pStyle w:val="Amicarellibiblio"/>
      <w:suff w:val="space"/>
      <w:lvlText w:val="%1."/>
      <w:lvlJc w:val="left"/>
      <w:pPr>
        <w:ind w:left="360" w:hanging="360"/>
      </w:pPr>
      <w:rPr>
        <w:rFonts w:hint="default"/>
      </w:rPr>
    </w:lvl>
    <w:lvl w:ilvl="1">
      <w:start w:val="1"/>
      <w:numFmt w:val="decimal"/>
      <w:pStyle w:val="Headings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094C655F"/>
    <w:multiLevelType w:val="hybridMultilevel"/>
    <w:tmpl w:val="63DE9AF0"/>
    <w:lvl w:ilvl="0" w:tplc="04100011">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EE40269"/>
    <w:multiLevelType w:val="hybridMultilevel"/>
    <w:tmpl w:val="51A8E994"/>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F1966C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6">
    <w:nsid w:val="110112E4"/>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7">
    <w:nsid w:val="131B266F"/>
    <w:multiLevelType w:val="hybridMultilevel"/>
    <w:tmpl w:val="56F8D27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3DA524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44E2AD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0">
    <w:nsid w:val="1476166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1">
    <w:nsid w:val="161C523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2">
    <w:nsid w:val="195F7FB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3">
    <w:nsid w:val="19B03B53"/>
    <w:multiLevelType w:val="hybridMultilevel"/>
    <w:tmpl w:val="4FD030A2"/>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9D4073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5">
    <w:nsid w:val="1EB54FD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6">
    <w:nsid w:val="1F257820"/>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7">
    <w:nsid w:val="28DE777A"/>
    <w:multiLevelType w:val="hybridMultilevel"/>
    <w:tmpl w:val="A0E4BF7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nsid w:val="2C9D3FDF"/>
    <w:multiLevelType w:val="hybridMultilevel"/>
    <w:tmpl w:val="2D6A9BDC"/>
    <w:lvl w:ilvl="0" w:tplc="041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F656E0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0">
    <w:nsid w:val="311237B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1">
    <w:nsid w:val="33D7001D"/>
    <w:multiLevelType w:val="hybridMultilevel"/>
    <w:tmpl w:val="191A5EC2"/>
    <w:lvl w:ilvl="0" w:tplc="C9822D9E">
      <w:start w:val="1"/>
      <w:numFmt w:val="bullet"/>
      <w:lvlText w:val=""/>
      <w:lvlJc w:val="left"/>
      <w:pPr>
        <w:ind w:left="720" w:hanging="360"/>
      </w:pPr>
      <w:rPr>
        <w:rFonts w:ascii="Wingdings" w:hAnsi="Wingdings" w:hint="default"/>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4710C92"/>
    <w:multiLevelType w:val="hybridMultilevel"/>
    <w:tmpl w:val="BD9A3038"/>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5181CE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4">
    <w:nsid w:val="38F139E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5">
    <w:nsid w:val="41BF6DC3"/>
    <w:multiLevelType w:val="hybridMultilevel"/>
    <w:tmpl w:val="6346D726"/>
    <w:lvl w:ilvl="0" w:tplc="C9822D9E">
      <w:start w:val="1"/>
      <w:numFmt w:val="bullet"/>
      <w:lvlText w:val=""/>
      <w:lvlJc w:val="left"/>
      <w:pPr>
        <w:ind w:left="360" w:hanging="360"/>
      </w:pPr>
      <w:rPr>
        <w:rFonts w:ascii="Wingdings" w:hAnsi="Wingding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49A808C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7">
    <w:nsid w:val="4CFF23C7"/>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8">
    <w:nsid w:val="4F565D48"/>
    <w:multiLevelType w:val="hybridMultilevel"/>
    <w:tmpl w:val="BF441322"/>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ACF0E8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0">
    <w:nsid w:val="5EFB0333"/>
    <w:multiLevelType w:val="hybridMultilevel"/>
    <w:tmpl w:val="BC3AA0E0"/>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2900126"/>
    <w:multiLevelType w:val="hybridMultilevel"/>
    <w:tmpl w:val="64EE8AF6"/>
    <w:lvl w:ilvl="0" w:tplc="0809000F">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663D7EC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3">
    <w:nsid w:val="67004AA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4">
    <w:nsid w:val="672B22C8"/>
    <w:multiLevelType w:val="hybridMultilevel"/>
    <w:tmpl w:val="F20C4440"/>
    <w:lvl w:ilvl="0" w:tplc="FF283484">
      <w:start w:val="2"/>
      <w:numFmt w:val="bullet"/>
      <w:lvlText w:val="-"/>
      <w:lvlJc w:val="left"/>
      <w:pPr>
        <w:ind w:left="1428" w:hanging="360"/>
      </w:pPr>
      <w:rPr>
        <w:rFonts w:ascii="Times New Roman" w:eastAsia="Calibri" w:hAnsi="Times New Roman" w:cs="Times New Roman"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5">
    <w:nsid w:val="6BEA37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D6F1C6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7">
    <w:nsid w:val="739A3CB4"/>
    <w:multiLevelType w:val="hybridMultilevel"/>
    <w:tmpl w:val="112896A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AAF6F22"/>
    <w:multiLevelType w:val="hybridMultilevel"/>
    <w:tmpl w:val="72E4F294"/>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AC64750"/>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num w:numId="1">
    <w:abstractNumId w:val="8"/>
  </w:num>
  <w:num w:numId="2">
    <w:abstractNumId w:val="35"/>
  </w:num>
  <w:num w:numId="3">
    <w:abstractNumId w:val="32"/>
  </w:num>
  <w:num w:numId="4">
    <w:abstractNumId w:val="0"/>
  </w:num>
  <w:num w:numId="5">
    <w:abstractNumId w:val="34"/>
  </w:num>
  <w:num w:numId="6">
    <w:abstractNumId w:val="10"/>
  </w:num>
  <w:num w:numId="7">
    <w:abstractNumId w:val="21"/>
  </w:num>
  <w:num w:numId="8">
    <w:abstractNumId w:val="16"/>
  </w:num>
  <w:num w:numId="9">
    <w:abstractNumId w:val="20"/>
  </w:num>
  <w:num w:numId="10">
    <w:abstractNumId w:val="4"/>
  </w:num>
  <w:num w:numId="11">
    <w:abstractNumId w:val="7"/>
  </w:num>
  <w:num w:numId="12">
    <w:abstractNumId w:val="37"/>
  </w:num>
  <w:num w:numId="13">
    <w:abstractNumId w:val="38"/>
  </w:num>
  <w:num w:numId="14">
    <w:abstractNumId w:val="28"/>
  </w:num>
  <w:num w:numId="15">
    <w:abstractNumId w:val="25"/>
  </w:num>
  <w:num w:numId="16">
    <w:abstractNumId w:val="31"/>
  </w:num>
  <w:num w:numId="17">
    <w:abstractNumId w:val="3"/>
  </w:num>
  <w:num w:numId="18">
    <w:abstractNumId w:val="24"/>
  </w:num>
  <w:num w:numId="19">
    <w:abstractNumId w:val="19"/>
  </w:num>
  <w:num w:numId="20">
    <w:abstractNumId w:val="33"/>
  </w:num>
  <w:num w:numId="21">
    <w:abstractNumId w:val="36"/>
  </w:num>
  <w:num w:numId="22">
    <w:abstractNumId w:val="27"/>
  </w:num>
  <w:num w:numId="23">
    <w:abstractNumId w:val="29"/>
  </w:num>
  <w:num w:numId="24">
    <w:abstractNumId w:val="15"/>
  </w:num>
  <w:num w:numId="25">
    <w:abstractNumId w:val="22"/>
  </w:num>
  <w:num w:numId="26">
    <w:abstractNumId w:val="6"/>
  </w:num>
  <w:num w:numId="27">
    <w:abstractNumId w:val="14"/>
  </w:num>
  <w:num w:numId="28">
    <w:abstractNumId w:val="26"/>
  </w:num>
  <w:num w:numId="29">
    <w:abstractNumId w:val="11"/>
  </w:num>
  <w:num w:numId="30">
    <w:abstractNumId w:val="9"/>
  </w:num>
  <w:num w:numId="31">
    <w:abstractNumId w:val="5"/>
  </w:num>
  <w:num w:numId="32">
    <w:abstractNumId w:val="18"/>
  </w:num>
  <w:num w:numId="33">
    <w:abstractNumId w:val="23"/>
  </w:num>
  <w:num w:numId="34">
    <w:abstractNumId w:val="30"/>
  </w:num>
  <w:num w:numId="35">
    <w:abstractNumId w:val="13"/>
  </w:num>
  <w:num w:numId="36">
    <w:abstractNumId w:val="1"/>
  </w:num>
  <w:num w:numId="37">
    <w:abstractNumId w:val="12"/>
  </w:num>
  <w:num w:numId="38">
    <w:abstractNumId w:val="17"/>
  </w:num>
  <w:num w:numId="39">
    <w:abstractNumId w:val="39"/>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AE"/>
    <w:rsid w:val="0007749D"/>
    <w:rsid w:val="00097E4F"/>
    <w:rsid w:val="000D100D"/>
    <w:rsid w:val="00103889"/>
    <w:rsid w:val="00114BFC"/>
    <w:rsid w:val="00114FE6"/>
    <w:rsid w:val="001259DE"/>
    <w:rsid w:val="00160DCE"/>
    <w:rsid w:val="00167E4B"/>
    <w:rsid w:val="00173B23"/>
    <w:rsid w:val="001757BC"/>
    <w:rsid w:val="00181698"/>
    <w:rsid w:val="001A06C4"/>
    <w:rsid w:val="001A3ACE"/>
    <w:rsid w:val="001C600B"/>
    <w:rsid w:val="001D21E0"/>
    <w:rsid w:val="001E6489"/>
    <w:rsid w:val="00211AAF"/>
    <w:rsid w:val="00216A76"/>
    <w:rsid w:val="00226383"/>
    <w:rsid w:val="00232F1D"/>
    <w:rsid w:val="00235EA2"/>
    <w:rsid w:val="002360EC"/>
    <w:rsid w:val="00273444"/>
    <w:rsid w:val="00275222"/>
    <w:rsid w:val="00280490"/>
    <w:rsid w:val="0029348F"/>
    <w:rsid w:val="00294EF6"/>
    <w:rsid w:val="002C3261"/>
    <w:rsid w:val="002C4215"/>
    <w:rsid w:val="002D4C70"/>
    <w:rsid w:val="002E0A56"/>
    <w:rsid w:val="002F06E9"/>
    <w:rsid w:val="002F79E5"/>
    <w:rsid w:val="0030601D"/>
    <w:rsid w:val="00350900"/>
    <w:rsid w:val="00391893"/>
    <w:rsid w:val="003B4424"/>
    <w:rsid w:val="003D171D"/>
    <w:rsid w:val="003E6B2A"/>
    <w:rsid w:val="00401329"/>
    <w:rsid w:val="004279A6"/>
    <w:rsid w:val="004357F3"/>
    <w:rsid w:val="00454C26"/>
    <w:rsid w:val="00486468"/>
    <w:rsid w:val="004A2522"/>
    <w:rsid w:val="004B3B4F"/>
    <w:rsid w:val="004C63F9"/>
    <w:rsid w:val="004E0CB1"/>
    <w:rsid w:val="00503C2E"/>
    <w:rsid w:val="0051332B"/>
    <w:rsid w:val="00532344"/>
    <w:rsid w:val="005A2A45"/>
    <w:rsid w:val="005A5725"/>
    <w:rsid w:val="005B65CF"/>
    <w:rsid w:val="005D3344"/>
    <w:rsid w:val="005E4FC6"/>
    <w:rsid w:val="00644B36"/>
    <w:rsid w:val="006666D4"/>
    <w:rsid w:val="00684986"/>
    <w:rsid w:val="00692CAE"/>
    <w:rsid w:val="00696C7A"/>
    <w:rsid w:val="006B45A0"/>
    <w:rsid w:val="006C3805"/>
    <w:rsid w:val="006F14BF"/>
    <w:rsid w:val="006F5280"/>
    <w:rsid w:val="00700B8D"/>
    <w:rsid w:val="0070291D"/>
    <w:rsid w:val="00711695"/>
    <w:rsid w:val="00731FBD"/>
    <w:rsid w:val="00784926"/>
    <w:rsid w:val="007D2B2E"/>
    <w:rsid w:val="008106BA"/>
    <w:rsid w:val="008633CB"/>
    <w:rsid w:val="008B3B6A"/>
    <w:rsid w:val="008C086C"/>
    <w:rsid w:val="008E0933"/>
    <w:rsid w:val="008E4928"/>
    <w:rsid w:val="008F3881"/>
    <w:rsid w:val="008F39E3"/>
    <w:rsid w:val="00902F55"/>
    <w:rsid w:val="00906116"/>
    <w:rsid w:val="0091541E"/>
    <w:rsid w:val="009250BC"/>
    <w:rsid w:val="009263B6"/>
    <w:rsid w:val="00942926"/>
    <w:rsid w:val="00966BC5"/>
    <w:rsid w:val="00990714"/>
    <w:rsid w:val="009A10DE"/>
    <w:rsid w:val="009C355A"/>
    <w:rsid w:val="009D6E4F"/>
    <w:rsid w:val="009E6D1F"/>
    <w:rsid w:val="009F11F5"/>
    <w:rsid w:val="009F3C6C"/>
    <w:rsid w:val="009F62DF"/>
    <w:rsid w:val="00A60575"/>
    <w:rsid w:val="00A60CA5"/>
    <w:rsid w:val="00A85752"/>
    <w:rsid w:val="00A961C3"/>
    <w:rsid w:val="00AC07BE"/>
    <w:rsid w:val="00AC3A9C"/>
    <w:rsid w:val="00AC66D6"/>
    <w:rsid w:val="00AD2090"/>
    <w:rsid w:val="00AE2EBF"/>
    <w:rsid w:val="00B06BAB"/>
    <w:rsid w:val="00B35794"/>
    <w:rsid w:val="00B63A89"/>
    <w:rsid w:val="00B70D68"/>
    <w:rsid w:val="00B72C98"/>
    <w:rsid w:val="00B73096"/>
    <w:rsid w:val="00B84224"/>
    <w:rsid w:val="00B870C5"/>
    <w:rsid w:val="00BA360E"/>
    <w:rsid w:val="00BA4B7E"/>
    <w:rsid w:val="00BD2AE9"/>
    <w:rsid w:val="00C10BE8"/>
    <w:rsid w:val="00C22ADA"/>
    <w:rsid w:val="00C70654"/>
    <w:rsid w:val="00C96195"/>
    <w:rsid w:val="00CC24B6"/>
    <w:rsid w:val="00D60B27"/>
    <w:rsid w:val="00D72674"/>
    <w:rsid w:val="00D77C6F"/>
    <w:rsid w:val="00D85D82"/>
    <w:rsid w:val="00D9129B"/>
    <w:rsid w:val="00DB3EFF"/>
    <w:rsid w:val="00DD3105"/>
    <w:rsid w:val="00E11905"/>
    <w:rsid w:val="00E45998"/>
    <w:rsid w:val="00E47233"/>
    <w:rsid w:val="00E72A6A"/>
    <w:rsid w:val="00E853AD"/>
    <w:rsid w:val="00EA191A"/>
    <w:rsid w:val="00EA3E09"/>
    <w:rsid w:val="00EC4409"/>
    <w:rsid w:val="00F06745"/>
    <w:rsid w:val="00F47590"/>
    <w:rsid w:val="00F661E6"/>
    <w:rsid w:val="00FE6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 w:type="character" w:styleId="Rimandocommento">
    <w:name w:val="annotation reference"/>
    <w:basedOn w:val="Carpredefinitoparagrafo"/>
    <w:uiPriority w:val="99"/>
    <w:semiHidden/>
    <w:unhideWhenUsed/>
    <w:rsid w:val="004A2522"/>
    <w:rPr>
      <w:sz w:val="16"/>
      <w:szCs w:val="16"/>
    </w:rPr>
  </w:style>
  <w:style w:type="paragraph" w:styleId="Testocommento">
    <w:name w:val="annotation text"/>
    <w:basedOn w:val="Normale"/>
    <w:link w:val="TestocommentoCarattere"/>
    <w:uiPriority w:val="99"/>
    <w:semiHidden/>
    <w:unhideWhenUsed/>
    <w:rsid w:val="004A252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A2522"/>
    <w:rPr>
      <w:lang w:eastAsia="en-US"/>
    </w:rPr>
  </w:style>
  <w:style w:type="paragraph" w:styleId="Soggettocommento">
    <w:name w:val="annotation subject"/>
    <w:basedOn w:val="Testocommento"/>
    <w:next w:val="Testocommento"/>
    <w:link w:val="SoggettocommentoCarattere"/>
    <w:uiPriority w:val="99"/>
    <w:semiHidden/>
    <w:unhideWhenUsed/>
    <w:rsid w:val="004A2522"/>
    <w:rPr>
      <w:b/>
      <w:bCs/>
    </w:rPr>
  </w:style>
  <w:style w:type="character" w:customStyle="1" w:styleId="SoggettocommentoCarattere">
    <w:name w:val="Soggetto commento Carattere"/>
    <w:basedOn w:val="TestocommentoCarattere"/>
    <w:link w:val="Soggettocommento"/>
    <w:uiPriority w:val="99"/>
    <w:semiHidden/>
    <w:rsid w:val="004A2522"/>
    <w:rPr>
      <w:b/>
      <w:bCs/>
      <w:lang w:eastAsia="en-US"/>
    </w:rPr>
  </w:style>
  <w:style w:type="paragraph" w:styleId="Revisione">
    <w:name w:val="Revision"/>
    <w:hidden/>
    <w:uiPriority w:val="99"/>
    <w:semiHidden/>
    <w:rsid w:val="004A2522"/>
    <w:rPr>
      <w:sz w:val="22"/>
      <w:szCs w:val="22"/>
      <w:lang w:eastAsia="en-US"/>
    </w:rPr>
  </w:style>
  <w:style w:type="paragraph" w:customStyle="1" w:styleId="Headings1">
    <w:name w:val="Headings1"/>
    <w:basedOn w:val="Normale"/>
    <w:rsid w:val="0007749D"/>
    <w:pPr>
      <w:keepNext/>
      <w:pageBreakBefore/>
      <w:numPr>
        <w:ilvl w:val="1"/>
        <w:numId w:val="40"/>
      </w:numPr>
      <w:tabs>
        <w:tab w:val="clear" w:pos="792"/>
      </w:tabs>
      <w:overflowPunct w:val="0"/>
      <w:autoSpaceDE w:val="0"/>
      <w:autoSpaceDN w:val="0"/>
      <w:adjustRightInd w:val="0"/>
      <w:spacing w:after="0" w:line="240" w:lineRule="auto"/>
      <w:ind w:left="360" w:hanging="360"/>
      <w:jc w:val="center"/>
      <w:textAlignment w:val="baseline"/>
      <w:outlineLvl w:val="0"/>
    </w:pPr>
    <w:rPr>
      <w:rFonts w:ascii="Book Antiqua" w:eastAsia="Times New Roman" w:hAnsi="Book Antiqua"/>
      <w:b/>
      <w:bCs/>
      <w:caps/>
      <w:sz w:val="28"/>
      <w:szCs w:val="28"/>
      <w:lang w:eastAsia="it-IT"/>
    </w:rPr>
  </w:style>
  <w:style w:type="paragraph" w:customStyle="1" w:styleId="Amicarellibiblio">
    <w:name w:val="Amicarelli_biblio"/>
    <w:basedOn w:val="Titolo1"/>
    <w:link w:val="AmicarellibiblioCarattere"/>
    <w:qFormat/>
    <w:rsid w:val="0007749D"/>
    <w:pPr>
      <w:keepNext/>
      <w:numPr>
        <w:numId w:val="40"/>
      </w:numPr>
      <w:spacing w:before="0" w:beforeAutospacing="0" w:after="0" w:afterAutospacing="0"/>
      <w:jc w:val="both"/>
    </w:pPr>
    <w:rPr>
      <w:b w:val="0"/>
      <w:kern w:val="32"/>
      <w:lang w:eastAsia="it-IT"/>
    </w:rPr>
  </w:style>
  <w:style w:type="character" w:customStyle="1" w:styleId="AmicarellibiblioCarattere">
    <w:name w:val="Amicarelli_biblio Carattere"/>
    <w:basedOn w:val="Titolo1Carattere"/>
    <w:link w:val="Amicarellibiblio"/>
    <w:rsid w:val="0007749D"/>
    <w:rPr>
      <w:rFonts w:ascii="Times New Roman" w:eastAsia="Times New Roman" w:hAnsi="Times New Roman"/>
      <w:b w:val="0"/>
      <w:bCs/>
      <w:kern w:val="32"/>
      <w:sz w:val="48"/>
      <w:szCs w:val="48"/>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 w:type="character" w:styleId="Rimandocommento">
    <w:name w:val="annotation reference"/>
    <w:basedOn w:val="Carpredefinitoparagrafo"/>
    <w:uiPriority w:val="99"/>
    <w:semiHidden/>
    <w:unhideWhenUsed/>
    <w:rsid w:val="004A2522"/>
    <w:rPr>
      <w:sz w:val="16"/>
      <w:szCs w:val="16"/>
    </w:rPr>
  </w:style>
  <w:style w:type="paragraph" w:styleId="Testocommento">
    <w:name w:val="annotation text"/>
    <w:basedOn w:val="Normale"/>
    <w:link w:val="TestocommentoCarattere"/>
    <w:uiPriority w:val="99"/>
    <w:semiHidden/>
    <w:unhideWhenUsed/>
    <w:rsid w:val="004A252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A2522"/>
    <w:rPr>
      <w:lang w:eastAsia="en-US"/>
    </w:rPr>
  </w:style>
  <w:style w:type="paragraph" w:styleId="Soggettocommento">
    <w:name w:val="annotation subject"/>
    <w:basedOn w:val="Testocommento"/>
    <w:next w:val="Testocommento"/>
    <w:link w:val="SoggettocommentoCarattere"/>
    <w:uiPriority w:val="99"/>
    <w:semiHidden/>
    <w:unhideWhenUsed/>
    <w:rsid w:val="004A2522"/>
    <w:rPr>
      <w:b/>
      <w:bCs/>
    </w:rPr>
  </w:style>
  <w:style w:type="character" w:customStyle="1" w:styleId="SoggettocommentoCarattere">
    <w:name w:val="Soggetto commento Carattere"/>
    <w:basedOn w:val="TestocommentoCarattere"/>
    <w:link w:val="Soggettocommento"/>
    <w:uiPriority w:val="99"/>
    <w:semiHidden/>
    <w:rsid w:val="004A2522"/>
    <w:rPr>
      <w:b/>
      <w:bCs/>
      <w:lang w:eastAsia="en-US"/>
    </w:rPr>
  </w:style>
  <w:style w:type="paragraph" w:styleId="Revisione">
    <w:name w:val="Revision"/>
    <w:hidden/>
    <w:uiPriority w:val="99"/>
    <w:semiHidden/>
    <w:rsid w:val="004A2522"/>
    <w:rPr>
      <w:sz w:val="22"/>
      <w:szCs w:val="22"/>
      <w:lang w:eastAsia="en-US"/>
    </w:rPr>
  </w:style>
  <w:style w:type="paragraph" w:customStyle="1" w:styleId="Headings1">
    <w:name w:val="Headings1"/>
    <w:basedOn w:val="Normale"/>
    <w:rsid w:val="0007749D"/>
    <w:pPr>
      <w:keepNext/>
      <w:pageBreakBefore/>
      <w:numPr>
        <w:ilvl w:val="1"/>
        <w:numId w:val="40"/>
      </w:numPr>
      <w:tabs>
        <w:tab w:val="clear" w:pos="792"/>
      </w:tabs>
      <w:overflowPunct w:val="0"/>
      <w:autoSpaceDE w:val="0"/>
      <w:autoSpaceDN w:val="0"/>
      <w:adjustRightInd w:val="0"/>
      <w:spacing w:after="0" w:line="240" w:lineRule="auto"/>
      <w:ind w:left="360" w:hanging="360"/>
      <w:jc w:val="center"/>
      <w:textAlignment w:val="baseline"/>
      <w:outlineLvl w:val="0"/>
    </w:pPr>
    <w:rPr>
      <w:rFonts w:ascii="Book Antiqua" w:eastAsia="Times New Roman" w:hAnsi="Book Antiqua"/>
      <w:b/>
      <w:bCs/>
      <w:caps/>
      <w:sz w:val="28"/>
      <w:szCs w:val="28"/>
      <w:lang w:eastAsia="it-IT"/>
    </w:rPr>
  </w:style>
  <w:style w:type="paragraph" w:customStyle="1" w:styleId="Amicarellibiblio">
    <w:name w:val="Amicarelli_biblio"/>
    <w:basedOn w:val="Titolo1"/>
    <w:link w:val="AmicarellibiblioCarattere"/>
    <w:qFormat/>
    <w:rsid w:val="0007749D"/>
    <w:pPr>
      <w:keepNext/>
      <w:numPr>
        <w:numId w:val="40"/>
      </w:numPr>
      <w:spacing w:before="0" w:beforeAutospacing="0" w:after="0" w:afterAutospacing="0"/>
      <w:jc w:val="both"/>
    </w:pPr>
    <w:rPr>
      <w:b w:val="0"/>
      <w:kern w:val="32"/>
      <w:lang w:eastAsia="it-IT"/>
    </w:rPr>
  </w:style>
  <w:style w:type="character" w:customStyle="1" w:styleId="AmicarellibiblioCarattere">
    <w:name w:val="Amicarelli_biblio Carattere"/>
    <w:basedOn w:val="Titolo1Carattere"/>
    <w:link w:val="Amicarellibiblio"/>
    <w:rsid w:val="0007749D"/>
    <w:rPr>
      <w:rFonts w:ascii="Times New Roman" w:eastAsia="Times New Roman" w:hAnsi="Times New Roman"/>
      <w:b w:val="0"/>
      <w:bCs/>
      <w:kern w:val="32"/>
      <w:sz w:val="48"/>
      <w:szCs w:val="48"/>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3447">
      <w:bodyDiv w:val="1"/>
      <w:marLeft w:val="0"/>
      <w:marRight w:val="0"/>
      <w:marTop w:val="0"/>
      <w:marBottom w:val="0"/>
      <w:divBdr>
        <w:top w:val="none" w:sz="0" w:space="0" w:color="auto"/>
        <w:left w:val="none" w:sz="0" w:space="0" w:color="auto"/>
        <w:bottom w:val="none" w:sz="0" w:space="0" w:color="auto"/>
        <w:right w:val="none" w:sz="0" w:space="0" w:color="auto"/>
      </w:divBdr>
    </w:div>
    <w:div w:id="514075230">
      <w:bodyDiv w:val="1"/>
      <w:marLeft w:val="0"/>
      <w:marRight w:val="0"/>
      <w:marTop w:val="0"/>
      <w:marBottom w:val="0"/>
      <w:divBdr>
        <w:top w:val="none" w:sz="0" w:space="0" w:color="auto"/>
        <w:left w:val="none" w:sz="0" w:space="0" w:color="auto"/>
        <w:bottom w:val="none" w:sz="0" w:space="0" w:color="auto"/>
        <w:right w:val="none" w:sz="0" w:space="0" w:color="auto"/>
      </w:divBdr>
    </w:div>
    <w:div w:id="1401950796">
      <w:bodyDiv w:val="1"/>
      <w:marLeft w:val="0"/>
      <w:marRight w:val="0"/>
      <w:marTop w:val="0"/>
      <w:marBottom w:val="0"/>
      <w:divBdr>
        <w:top w:val="none" w:sz="0" w:space="0" w:color="auto"/>
        <w:left w:val="none" w:sz="0" w:space="0" w:color="auto"/>
        <w:bottom w:val="none" w:sz="0" w:space="0" w:color="auto"/>
        <w:right w:val="none" w:sz="0" w:space="0" w:color="auto"/>
      </w:divBdr>
    </w:div>
    <w:div w:id="1948392498">
      <w:bodyDiv w:val="1"/>
      <w:marLeft w:val="0"/>
      <w:marRight w:val="0"/>
      <w:marTop w:val="0"/>
      <w:marBottom w:val="0"/>
      <w:divBdr>
        <w:top w:val="none" w:sz="0" w:space="0" w:color="auto"/>
        <w:left w:val="none" w:sz="0" w:space="0" w:color="auto"/>
        <w:bottom w:val="none" w:sz="0" w:space="0" w:color="auto"/>
        <w:right w:val="none" w:sz="0" w:space="0" w:color="auto"/>
      </w:divBdr>
    </w:div>
    <w:div w:id="1950888253">
      <w:bodyDiv w:val="1"/>
      <w:marLeft w:val="0"/>
      <w:marRight w:val="0"/>
      <w:marTop w:val="0"/>
      <w:marBottom w:val="0"/>
      <w:divBdr>
        <w:top w:val="none" w:sz="0" w:space="0" w:color="auto"/>
        <w:left w:val="none" w:sz="0" w:space="0" w:color="auto"/>
        <w:bottom w:val="none" w:sz="0" w:space="0" w:color="auto"/>
        <w:right w:val="none" w:sz="0" w:space="0" w:color="auto"/>
      </w:divBdr>
    </w:div>
    <w:div w:id="20028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AFAD2-8340-4ED3-B69D-240E476F9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2</Pages>
  <Words>885</Words>
  <Characters>5051</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RSE Spa</Company>
  <LinksUpToDate>false</LinksUpToDate>
  <CharactersWithSpaces>5925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Amicarelli</dc:creator>
  <cp:lastModifiedBy>RSE SpA</cp:lastModifiedBy>
  <cp:revision>100</cp:revision>
  <cp:lastPrinted>2015-10-28T17:36:00Z</cp:lastPrinted>
  <dcterms:created xsi:type="dcterms:W3CDTF">2015-08-26T07:54:00Z</dcterms:created>
  <dcterms:modified xsi:type="dcterms:W3CDTF">2018-08-08T05:30:00Z</dcterms:modified>
</cp:coreProperties>
</file>